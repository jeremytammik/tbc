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97C" w:rsidRPr="00F83946" w:rsidRDefault="00FD08D5" w:rsidP="00F83946">
      <w:pPr>
        <w:pStyle w:val="Title"/>
      </w:pPr>
      <w:r>
        <w:t xml:space="preserve">What is </w:t>
      </w:r>
      <w:r w:rsidR="000961A6">
        <w:t xml:space="preserve">the </w:t>
      </w:r>
      <w:r>
        <w:t xml:space="preserve">REX </w:t>
      </w:r>
      <w:proofErr w:type="gramStart"/>
      <w:r>
        <w:t>SDK</w:t>
      </w:r>
      <w:r w:rsidR="000961A6">
        <w:t xml:space="preserve"> ?</w:t>
      </w:r>
      <w:proofErr w:type="gramEnd"/>
    </w:p>
    <w:p w:rsidR="00A30C8E" w:rsidRDefault="00A30C8E" w:rsidP="00E744F3">
      <w:pPr>
        <w:rPr>
          <w:rStyle w:val="SubtleEmphasis"/>
        </w:rPr>
      </w:pPr>
    </w:p>
    <w:p w:rsidR="000961A6" w:rsidRDefault="000961A6" w:rsidP="00282176">
      <w:pPr>
        <w:pStyle w:val="Heading3"/>
      </w:pPr>
      <w:r>
        <w:t xml:space="preserve">What is </w:t>
      </w:r>
      <w:proofErr w:type="gramStart"/>
      <w:r>
        <w:t>REX</w:t>
      </w:r>
      <w:r w:rsidR="007D5089">
        <w:t xml:space="preserve"> </w:t>
      </w:r>
      <w:r>
        <w:t>?</w:t>
      </w:r>
      <w:proofErr w:type="gramEnd"/>
    </w:p>
    <w:p w:rsidR="00164990" w:rsidRDefault="00164990" w:rsidP="00400963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The primary goal </w:t>
      </w:r>
      <w:del w:id="0" w:author="Jeremy Tammik" w:date="2011-04-07T01:14:00Z">
        <w:r w:rsidDel="00A903D4">
          <w:rPr>
            <w:rStyle w:val="SubtleEmphasis"/>
            <w:i w:val="0"/>
            <w:color w:val="000000" w:themeColor="text1"/>
          </w:rPr>
          <w:delText xml:space="preserve">for </w:delText>
        </w:r>
      </w:del>
      <w:ins w:id="1" w:author="Jeremy Tammik" w:date="2011-04-07T01:14:00Z">
        <w:r w:rsidR="00A903D4">
          <w:rPr>
            <w:rStyle w:val="SubtleEmphasis"/>
            <w:i w:val="0"/>
            <w:color w:val="000000" w:themeColor="text1"/>
          </w:rPr>
          <w:t xml:space="preserve">of </w:t>
        </w:r>
      </w:ins>
      <w:del w:id="2" w:author="Jeremy Tammik" w:date="2011-04-07T01:14:00Z">
        <w:r w:rsidDel="00A903D4">
          <w:rPr>
            <w:rStyle w:val="SubtleEmphasis"/>
            <w:i w:val="0"/>
            <w:color w:val="000000" w:themeColor="text1"/>
          </w:rPr>
          <w:delText xml:space="preserve">the </w:delText>
        </w:r>
      </w:del>
      <w:r>
        <w:rPr>
          <w:rStyle w:val="SubtleEmphasis"/>
          <w:i w:val="0"/>
          <w:color w:val="000000" w:themeColor="text1"/>
        </w:rPr>
        <w:t xml:space="preserve">REX </w:t>
      </w:r>
      <w:del w:id="3" w:author="Jeremy Tammik" w:date="2011-04-07T01:14:00Z">
        <w:r w:rsidDel="00A903D4">
          <w:rPr>
            <w:rStyle w:val="SubtleEmphasis"/>
            <w:i w:val="0"/>
            <w:color w:val="000000" w:themeColor="text1"/>
          </w:rPr>
          <w:delText xml:space="preserve">concept </w:delText>
        </w:r>
      </w:del>
      <w:r>
        <w:rPr>
          <w:rStyle w:val="SubtleEmphasis"/>
          <w:i w:val="0"/>
          <w:color w:val="000000" w:themeColor="text1"/>
        </w:rPr>
        <w:t xml:space="preserve">is to help Revit API developers </w:t>
      </w:r>
      <w:del w:id="4" w:author="Jeremy Tammik" w:date="2011-04-07T01:14:00Z">
        <w:r w:rsidDel="00A903D4">
          <w:rPr>
            <w:rStyle w:val="SubtleEmphasis"/>
            <w:i w:val="0"/>
            <w:color w:val="000000" w:themeColor="text1"/>
          </w:rPr>
          <w:delText xml:space="preserve">to </w:delText>
        </w:r>
      </w:del>
      <w:r>
        <w:rPr>
          <w:rStyle w:val="SubtleEmphasis"/>
          <w:i w:val="0"/>
          <w:color w:val="000000" w:themeColor="text1"/>
        </w:rPr>
        <w:t xml:space="preserve">concentrate on essential </w:t>
      </w:r>
      <w:r w:rsidR="00C539AF">
        <w:rPr>
          <w:rStyle w:val="SubtleEmphasis"/>
          <w:i w:val="0"/>
          <w:color w:val="000000" w:themeColor="text1"/>
        </w:rPr>
        <w:t xml:space="preserve">development </w:t>
      </w:r>
      <w:r>
        <w:rPr>
          <w:rStyle w:val="SubtleEmphasis"/>
          <w:i w:val="0"/>
          <w:color w:val="000000" w:themeColor="text1"/>
        </w:rPr>
        <w:t>aspect</w:t>
      </w:r>
      <w:r w:rsidR="00557968">
        <w:rPr>
          <w:rStyle w:val="SubtleEmphasis"/>
          <w:i w:val="0"/>
          <w:color w:val="000000" w:themeColor="text1"/>
        </w:rPr>
        <w:t>s</w:t>
      </w:r>
      <w:r>
        <w:rPr>
          <w:rStyle w:val="SubtleEmphasis"/>
          <w:i w:val="0"/>
          <w:color w:val="000000" w:themeColor="text1"/>
        </w:rPr>
        <w:t xml:space="preserve"> when creating various </w:t>
      </w:r>
      <w:del w:id="5" w:author="Jeremy Tammik" w:date="2011-04-07T01:15:00Z">
        <w:r w:rsidR="0026291E" w:rsidDel="00A903D4">
          <w:rPr>
            <w:rStyle w:val="SubtleEmphasis"/>
            <w:i w:val="0"/>
            <w:color w:val="000000" w:themeColor="text1"/>
          </w:rPr>
          <w:delText xml:space="preserve">Extensions </w:delText>
        </w:r>
      </w:del>
      <w:ins w:id="6" w:author="Jeremy Tammik" w:date="2011-04-07T01:15:00Z">
        <w:r w:rsidR="00A903D4">
          <w:rPr>
            <w:rStyle w:val="SubtleEmphasis"/>
            <w:i w:val="0"/>
            <w:color w:val="000000" w:themeColor="text1"/>
          </w:rPr>
          <w:t>e</w:t>
        </w:r>
        <w:r w:rsidR="00A903D4">
          <w:rPr>
            <w:rStyle w:val="SubtleEmphasis"/>
            <w:i w:val="0"/>
            <w:color w:val="000000" w:themeColor="text1"/>
          </w:rPr>
          <w:t xml:space="preserve">xtensions </w:t>
        </w:r>
      </w:ins>
      <w:r w:rsidR="0026291E">
        <w:rPr>
          <w:rStyle w:val="SubtleEmphasis"/>
          <w:i w:val="0"/>
          <w:color w:val="000000" w:themeColor="text1"/>
        </w:rPr>
        <w:t>or add-ins for Revit, by providing support for typical, commonly used functionalities.</w:t>
      </w:r>
    </w:p>
    <w:p w:rsidR="00164990" w:rsidRDefault="00164990" w:rsidP="00400963">
      <w:pPr>
        <w:rPr>
          <w:rStyle w:val="SubtleEmphasis"/>
          <w:i w:val="0"/>
          <w:color w:val="000000" w:themeColor="text1"/>
        </w:rPr>
      </w:pPr>
    </w:p>
    <w:p w:rsidR="0033312F" w:rsidRDefault="00164990" w:rsidP="00400963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The outcome</w:t>
      </w:r>
      <w:del w:id="7" w:author="Jeremy Tammik" w:date="2011-04-07T01:15:00Z">
        <w:r w:rsidDel="00A903D4">
          <w:rPr>
            <w:rStyle w:val="SubtleEmphasis"/>
            <w:i w:val="0"/>
            <w:color w:val="000000" w:themeColor="text1"/>
          </w:rPr>
          <w:delText xml:space="preserve">s coming </w:delText>
        </w:r>
      </w:del>
      <w:ins w:id="8" w:author="Jeremy Tammik" w:date="2011-04-07T01:15:00Z">
        <w:r w:rsidR="00A903D4">
          <w:rPr>
            <w:rStyle w:val="SubtleEmphasis"/>
            <w:i w:val="0"/>
            <w:color w:val="000000" w:themeColor="text1"/>
          </w:rPr>
          <w:t xml:space="preserve"> </w:t>
        </w:r>
      </w:ins>
      <w:del w:id="9" w:author="Jeremy Tammik" w:date="2011-04-07T01:15:00Z">
        <w:r w:rsidDel="00A903D4">
          <w:rPr>
            <w:rStyle w:val="SubtleEmphasis"/>
            <w:i w:val="0"/>
            <w:color w:val="000000" w:themeColor="text1"/>
          </w:rPr>
          <w:delText xml:space="preserve">from using </w:delText>
        </w:r>
      </w:del>
      <w:ins w:id="10" w:author="Jeremy Tammik" w:date="2011-04-07T01:15:00Z">
        <w:r w:rsidR="00A903D4">
          <w:rPr>
            <w:rStyle w:val="SubtleEmphasis"/>
            <w:i w:val="0"/>
            <w:color w:val="000000" w:themeColor="text1"/>
          </w:rPr>
          <w:t xml:space="preserve">of </w:t>
        </w:r>
      </w:ins>
      <w:r w:rsidR="0095252B">
        <w:rPr>
          <w:rStyle w:val="SubtleEmphasis"/>
          <w:i w:val="0"/>
          <w:color w:val="000000" w:themeColor="text1"/>
        </w:rPr>
        <w:t xml:space="preserve">this approach </w:t>
      </w:r>
      <w:del w:id="11" w:author="Jeremy Tammik" w:date="2011-04-07T01:15:00Z">
        <w:r w:rsidR="0026291E" w:rsidDel="00A903D4">
          <w:rPr>
            <w:rStyle w:val="SubtleEmphasis"/>
            <w:i w:val="0"/>
            <w:color w:val="000000" w:themeColor="text1"/>
          </w:rPr>
          <w:delText>are</w:delText>
        </w:r>
      </w:del>
      <w:ins w:id="12" w:author="Jeremy Tammik" w:date="2011-04-07T01:15:00Z">
        <w:r w:rsidR="00A903D4">
          <w:rPr>
            <w:rStyle w:val="SubtleEmphasis"/>
            <w:i w:val="0"/>
            <w:color w:val="000000" w:themeColor="text1"/>
          </w:rPr>
          <w:t>is</w:t>
        </w:r>
      </w:ins>
      <w:r>
        <w:rPr>
          <w:rStyle w:val="SubtleEmphasis"/>
          <w:i w:val="0"/>
          <w:color w:val="000000" w:themeColor="text1"/>
        </w:rPr>
        <w:t>:</w:t>
      </w:r>
    </w:p>
    <w:p w:rsidR="006F4080" w:rsidRPr="00934D8B" w:rsidRDefault="00FE1637" w:rsidP="00934D8B">
      <w:pPr>
        <w:numPr>
          <w:ilvl w:val="1"/>
          <w:numId w:val="15"/>
        </w:numPr>
        <w:rPr>
          <w:iCs/>
          <w:color w:val="000000" w:themeColor="text1"/>
        </w:rPr>
      </w:pPr>
      <w:r w:rsidRPr="0026291E">
        <w:rPr>
          <w:iCs/>
          <w:color w:val="000000" w:themeColor="text1"/>
        </w:rPr>
        <w:t>Accelerat</w:t>
      </w:r>
      <w:r w:rsidR="00164990" w:rsidRPr="0026291E">
        <w:rPr>
          <w:iCs/>
          <w:color w:val="000000" w:themeColor="text1"/>
        </w:rPr>
        <w:t>ion</w:t>
      </w:r>
      <w:r w:rsidRPr="0026291E">
        <w:rPr>
          <w:iCs/>
          <w:color w:val="000000" w:themeColor="text1"/>
        </w:rPr>
        <w:t xml:space="preserve"> </w:t>
      </w:r>
      <w:r w:rsidR="0026291E" w:rsidRPr="0026291E">
        <w:rPr>
          <w:iCs/>
          <w:color w:val="000000" w:themeColor="text1"/>
        </w:rPr>
        <w:t xml:space="preserve">of </w:t>
      </w:r>
      <w:r w:rsidRPr="0026291E">
        <w:rPr>
          <w:iCs/>
          <w:color w:val="000000" w:themeColor="text1"/>
        </w:rPr>
        <w:t>add-ins development</w:t>
      </w:r>
    </w:p>
    <w:p w:rsidR="0033312F" w:rsidRDefault="004441D5" w:rsidP="0033312F">
      <w:pPr>
        <w:numPr>
          <w:ilvl w:val="1"/>
          <w:numId w:val="15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Bett</w:t>
      </w:r>
      <w:r w:rsidR="00557968">
        <w:rPr>
          <w:iCs/>
          <w:color w:val="000000" w:themeColor="text1"/>
        </w:rPr>
        <w:t>er</w:t>
      </w:r>
      <w:r w:rsidR="00164990">
        <w:rPr>
          <w:iCs/>
          <w:color w:val="000000" w:themeColor="text1"/>
        </w:rPr>
        <w:t xml:space="preserve"> </w:t>
      </w:r>
      <w:r w:rsidR="0033312F" w:rsidRPr="00934D8B">
        <w:rPr>
          <w:iCs/>
          <w:color w:val="000000" w:themeColor="text1"/>
        </w:rPr>
        <w:t>consistency</w:t>
      </w:r>
      <w:r w:rsidR="00164990">
        <w:rPr>
          <w:iCs/>
          <w:color w:val="000000" w:themeColor="text1"/>
        </w:rPr>
        <w:t xml:space="preserve"> across add-ins</w:t>
      </w:r>
    </w:p>
    <w:p w:rsidR="00164990" w:rsidRPr="00934D8B" w:rsidRDefault="00557968" w:rsidP="0033312F">
      <w:pPr>
        <w:numPr>
          <w:ilvl w:val="1"/>
          <w:numId w:val="15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S</w:t>
      </w:r>
      <w:r w:rsidR="00164990">
        <w:rPr>
          <w:iCs/>
          <w:color w:val="000000" w:themeColor="text1"/>
        </w:rPr>
        <w:t>eamless integration with</w:t>
      </w:r>
      <w:r>
        <w:rPr>
          <w:iCs/>
          <w:color w:val="000000" w:themeColor="text1"/>
        </w:rPr>
        <w:t>in</w:t>
      </w:r>
      <w:r w:rsidR="00164990">
        <w:rPr>
          <w:iCs/>
          <w:color w:val="000000" w:themeColor="text1"/>
        </w:rPr>
        <w:t xml:space="preserve"> Revit </w:t>
      </w:r>
    </w:p>
    <w:p w:rsidR="00164990" w:rsidRDefault="00164990" w:rsidP="00164990">
      <w:pPr>
        <w:ind w:left="1440"/>
        <w:rPr>
          <w:iCs/>
          <w:color w:val="000000" w:themeColor="text1"/>
        </w:rPr>
      </w:pPr>
    </w:p>
    <w:p w:rsidR="00017060" w:rsidRDefault="00017060" w:rsidP="00017060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REX is a technology</w:t>
      </w:r>
      <w:del w:id="13" w:author="Jeremy Tammik" w:date="2011-04-07T01:15:00Z">
        <w:r w:rsidDel="00A903D4">
          <w:rPr>
            <w:rStyle w:val="SubtleEmphasis"/>
            <w:i w:val="0"/>
            <w:color w:val="000000" w:themeColor="text1"/>
          </w:rPr>
          <w:delText>, a</w:delText>
        </w:r>
      </w:del>
      <w:ins w:id="14" w:author="Jeremy Tammik" w:date="2011-04-07T01:15:00Z">
        <w:r w:rsidR="00A903D4">
          <w:rPr>
            <w:rStyle w:val="SubtleEmphasis"/>
            <w:i w:val="0"/>
            <w:color w:val="000000" w:themeColor="text1"/>
          </w:rPr>
          <w:t xml:space="preserve"> or</w:t>
        </w:r>
      </w:ins>
      <w:r>
        <w:rPr>
          <w:rStyle w:val="SubtleEmphasis"/>
          <w:i w:val="0"/>
          <w:color w:val="000000" w:themeColor="text1"/>
        </w:rPr>
        <w:t xml:space="preserve"> </w:t>
      </w:r>
      <w:del w:id="15" w:author="Jeremy Tammik" w:date="2011-04-07T01:15:00Z">
        <w:r w:rsidDel="00A903D4">
          <w:rPr>
            <w:rStyle w:val="SubtleEmphasis"/>
            <w:i w:val="0"/>
            <w:color w:val="000000" w:themeColor="text1"/>
          </w:rPr>
          <w:delText>Framework</w:delText>
        </w:r>
        <w:r w:rsidR="0026291E" w:rsidDel="00A903D4">
          <w:rPr>
            <w:rStyle w:val="SubtleEmphasis"/>
            <w:i w:val="0"/>
            <w:color w:val="000000" w:themeColor="text1"/>
          </w:rPr>
          <w:delText xml:space="preserve"> </w:delText>
        </w:r>
      </w:del>
      <w:ins w:id="16" w:author="Jeremy Tammik" w:date="2011-04-07T01:15:00Z">
        <w:r w:rsidR="00A903D4">
          <w:rPr>
            <w:rStyle w:val="SubtleEmphasis"/>
            <w:i w:val="0"/>
            <w:color w:val="000000" w:themeColor="text1"/>
          </w:rPr>
          <w:t>f</w:t>
        </w:r>
        <w:r w:rsidR="00A903D4">
          <w:rPr>
            <w:rStyle w:val="SubtleEmphasis"/>
            <w:i w:val="0"/>
            <w:color w:val="000000" w:themeColor="text1"/>
          </w:rPr>
          <w:t xml:space="preserve">ramework </w:t>
        </w:r>
      </w:ins>
      <w:r w:rsidR="0026291E">
        <w:rPr>
          <w:rStyle w:val="SubtleEmphasis"/>
          <w:i w:val="0"/>
          <w:color w:val="000000" w:themeColor="text1"/>
        </w:rPr>
        <w:t>supporting</w:t>
      </w:r>
      <w:r>
        <w:rPr>
          <w:rStyle w:val="SubtleEmphasis"/>
          <w:i w:val="0"/>
          <w:color w:val="000000" w:themeColor="text1"/>
        </w:rPr>
        <w:t xml:space="preserve"> develop</w:t>
      </w:r>
      <w:r w:rsidR="0026291E">
        <w:rPr>
          <w:rStyle w:val="SubtleEmphasis"/>
          <w:i w:val="0"/>
          <w:color w:val="000000" w:themeColor="text1"/>
        </w:rPr>
        <w:t>ment of</w:t>
      </w:r>
      <w:r>
        <w:rPr>
          <w:rStyle w:val="SubtleEmphasis"/>
          <w:i w:val="0"/>
          <w:color w:val="000000" w:themeColor="text1"/>
        </w:rPr>
        <w:t xml:space="preserve"> </w:t>
      </w:r>
      <w:del w:id="17" w:author="Jeremy Tammik" w:date="2011-04-07T01:15:00Z">
        <w:r w:rsidDel="00A903D4">
          <w:rPr>
            <w:rStyle w:val="SubtleEmphasis"/>
            <w:i w:val="0"/>
            <w:color w:val="000000" w:themeColor="text1"/>
          </w:rPr>
          <w:delText xml:space="preserve">Extensions </w:delText>
        </w:r>
      </w:del>
      <w:ins w:id="18" w:author="Jeremy Tammik" w:date="2011-04-07T01:15:00Z">
        <w:r w:rsidR="00A903D4">
          <w:rPr>
            <w:rStyle w:val="SubtleEmphasis"/>
            <w:i w:val="0"/>
            <w:color w:val="000000" w:themeColor="text1"/>
          </w:rPr>
          <w:t>e</w:t>
        </w:r>
        <w:r w:rsidR="00A903D4">
          <w:rPr>
            <w:rStyle w:val="SubtleEmphasis"/>
            <w:i w:val="0"/>
            <w:color w:val="000000" w:themeColor="text1"/>
          </w:rPr>
          <w:t xml:space="preserve">xtensions </w:t>
        </w:r>
      </w:ins>
      <w:r>
        <w:rPr>
          <w:rStyle w:val="SubtleEmphasis"/>
          <w:i w:val="0"/>
          <w:color w:val="000000" w:themeColor="text1"/>
        </w:rPr>
        <w:t>(add-ins) for Revit and making them consistent and aligned with the way Revit interacts with users.</w:t>
      </w:r>
    </w:p>
    <w:p w:rsidR="00017060" w:rsidRDefault="00017060" w:rsidP="0033312F">
      <w:pPr>
        <w:rPr>
          <w:iCs/>
          <w:color w:val="000000" w:themeColor="text1"/>
        </w:rPr>
      </w:pPr>
    </w:p>
    <w:p w:rsidR="0033312F" w:rsidRDefault="0033312F" w:rsidP="0033312F">
      <w:pPr>
        <w:rPr>
          <w:iCs/>
          <w:color w:val="000000" w:themeColor="text1"/>
        </w:rPr>
      </w:pPr>
      <w:r w:rsidRPr="0033312F">
        <w:rPr>
          <w:iCs/>
          <w:color w:val="000000" w:themeColor="text1"/>
        </w:rPr>
        <w:t xml:space="preserve">The primary goals for the REX </w:t>
      </w:r>
      <w:del w:id="19" w:author="Jeremy Tammik" w:date="2011-04-07T01:16:00Z">
        <w:r w:rsidRPr="00A903D4" w:rsidDel="00A903D4">
          <w:rPr>
            <w:rPrChange w:id="20" w:author="Jeremy Tammik" w:date="2011-04-07T01:16:00Z">
              <w:rPr>
                <w:b/>
                <w:iCs/>
                <w:color w:val="000000" w:themeColor="text1"/>
              </w:rPr>
            </w:rPrChange>
          </w:rPr>
          <w:delText>Framework</w:delText>
        </w:r>
        <w:r w:rsidRPr="0033312F" w:rsidDel="00A903D4">
          <w:rPr>
            <w:iCs/>
            <w:color w:val="000000" w:themeColor="text1"/>
          </w:rPr>
          <w:delText xml:space="preserve"> </w:delText>
        </w:r>
      </w:del>
      <w:ins w:id="21" w:author="Jeremy Tammik" w:date="2011-04-07T01:16:00Z">
        <w:r w:rsidR="00A903D4">
          <w:t>f</w:t>
        </w:r>
        <w:r w:rsidR="00A903D4" w:rsidRPr="00A903D4">
          <w:rPr>
            <w:rPrChange w:id="22" w:author="Jeremy Tammik" w:date="2011-04-07T01:16:00Z">
              <w:rPr>
                <w:b/>
                <w:iCs/>
                <w:color w:val="000000" w:themeColor="text1"/>
              </w:rPr>
            </w:rPrChange>
          </w:rPr>
          <w:t>ramework</w:t>
        </w:r>
        <w:r w:rsidR="00A903D4" w:rsidRPr="0033312F">
          <w:rPr>
            <w:iCs/>
            <w:color w:val="000000" w:themeColor="text1"/>
          </w:rPr>
          <w:t xml:space="preserve"> </w:t>
        </w:r>
      </w:ins>
      <w:r w:rsidR="00550D9A">
        <w:rPr>
          <w:iCs/>
          <w:color w:val="000000" w:themeColor="text1"/>
        </w:rPr>
        <w:t>can be defined as follows</w:t>
      </w:r>
      <w:r w:rsidRPr="0033312F">
        <w:rPr>
          <w:iCs/>
          <w:color w:val="000000" w:themeColor="text1"/>
        </w:rPr>
        <w:t>:</w:t>
      </w:r>
    </w:p>
    <w:p w:rsidR="00AA0986" w:rsidRPr="0033312F" w:rsidRDefault="00AA0986" w:rsidP="0033312F">
      <w:pPr>
        <w:rPr>
          <w:iCs/>
          <w:color w:val="000000" w:themeColor="text1"/>
        </w:rPr>
      </w:pPr>
    </w:p>
    <w:p w:rsidR="006F4080" w:rsidRPr="0033312F" w:rsidRDefault="00FE1637" w:rsidP="0033312F">
      <w:pPr>
        <w:numPr>
          <w:ilvl w:val="1"/>
          <w:numId w:val="16"/>
        </w:numPr>
        <w:rPr>
          <w:iCs/>
          <w:color w:val="000000" w:themeColor="text1"/>
        </w:rPr>
      </w:pPr>
      <w:r w:rsidRPr="0033312F">
        <w:rPr>
          <w:iCs/>
          <w:color w:val="000000" w:themeColor="text1"/>
        </w:rPr>
        <w:t xml:space="preserve">Provide </w:t>
      </w:r>
      <w:r w:rsidR="0026291E">
        <w:rPr>
          <w:iCs/>
          <w:color w:val="000000" w:themeColor="text1"/>
        </w:rPr>
        <w:t xml:space="preserve">a </w:t>
      </w:r>
      <w:del w:id="23" w:author="Jeremy Tammik" w:date="2011-04-07T01:16:00Z">
        <w:r w:rsidRPr="0033312F" w:rsidDel="00A903D4">
          <w:rPr>
            <w:iCs/>
            <w:color w:val="000000" w:themeColor="text1"/>
          </w:rPr>
          <w:delText xml:space="preserve">Higher </w:delText>
        </w:r>
      </w:del>
      <w:ins w:id="24" w:author="Jeremy Tammik" w:date="2011-04-07T01:16:00Z">
        <w:r w:rsidR="00A903D4">
          <w:rPr>
            <w:iCs/>
            <w:color w:val="000000" w:themeColor="text1"/>
          </w:rPr>
          <w:t>h</w:t>
        </w:r>
        <w:r w:rsidR="00A903D4" w:rsidRPr="0033312F">
          <w:rPr>
            <w:iCs/>
            <w:color w:val="000000" w:themeColor="text1"/>
          </w:rPr>
          <w:t xml:space="preserve">igher </w:t>
        </w:r>
      </w:ins>
      <w:r w:rsidRPr="0033312F">
        <w:rPr>
          <w:iCs/>
          <w:color w:val="000000" w:themeColor="text1"/>
        </w:rPr>
        <w:t xml:space="preserve">level of API interaction with </w:t>
      </w:r>
      <w:r w:rsidR="0026291E">
        <w:rPr>
          <w:iCs/>
          <w:color w:val="000000" w:themeColor="text1"/>
        </w:rPr>
        <w:t>Revit</w:t>
      </w:r>
    </w:p>
    <w:p w:rsidR="006F4080" w:rsidRPr="0033312F" w:rsidRDefault="00FE1637" w:rsidP="0033312F">
      <w:pPr>
        <w:numPr>
          <w:ilvl w:val="1"/>
          <w:numId w:val="16"/>
        </w:numPr>
        <w:rPr>
          <w:iCs/>
          <w:color w:val="000000" w:themeColor="text1"/>
        </w:rPr>
      </w:pPr>
      <w:r w:rsidRPr="0026291E">
        <w:rPr>
          <w:iCs/>
          <w:color w:val="000000" w:themeColor="text1"/>
        </w:rPr>
        <w:t xml:space="preserve">Provide  components </w:t>
      </w:r>
      <w:del w:id="25" w:author="Jeremy Tammik" w:date="2011-04-07T01:16:00Z">
        <w:r w:rsidRPr="0026291E" w:rsidDel="00A903D4">
          <w:rPr>
            <w:iCs/>
            <w:color w:val="000000" w:themeColor="text1"/>
          </w:rPr>
          <w:delText xml:space="preserve">/ </w:delText>
        </w:r>
      </w:del>
      <w:ins w:id="26" w:author="Jeremy Tammik" w:date="2011-04-07T01:16:00Z">
        <w:r w:rsidR="00A903D4">
          <w:rPr>
            <w:iCs/>
            <w:color w:val="000000" w:themeColor="text1"/>
          </w:rPr>
          <w:t>and</w:t>
        </w:r>
        <w:r w:rsidR="00A903D4" w:rsidRPr="0026291E">
          <w:rPr>
            <w:iCs/>
            <w:color w:val="000000" w:themeColor="text1"/>
          </w:rPr>
          <w:t xml:space="preserve"> </w:t>
        </w:r>
      </w:ins>
      <w:r w:rsidRPr="0026291E">
        <w:rPr>
          <w:iCs/>
          <w:color w:val="000000" w:themeColor="text1"/>
        </w:rPr>
        <w:t>tools</w:t>
      </w:r>
      <w:r w:rsidR="0026291E" w:rsidRPr="0026291E">
        <w:rPr>
          <w:iCs/>
          <w:color w:val="000000" w:themeColor="text1"/>
        </w:rPr>
        <w:t xml:space="preserve"> for typical </w:t>
      </w:r>
      <w:r w:rsidR="0026291E">
        <w:rPr>
          <w:iCs/>
          <w:color w:val="000000" w:themeColor="text1"/>
        </w:rPr>
        <w:t>functional</w:t>
      </w:r>
      <w:r w:rsidR="0063715E">
        <w:rPr>
          <w:iCs/>
          <w:color w:val="000000" w:themeColor="text1"/>
        </w:rPr>
        <w:t>ities</w:t>
      </w:r>
    </w:p>
    <w:p w:rsidR="006F4080" w:rsidRPr="0033312F" w:rsidRDefault="00FE1637" w:rsidP="0033312F">
      <w:pPr>
        <w:numPr>
          <w:ilvl w:val="1"/>
          <w:numId w:val="16"/>
        </w:numPr>
        <w:rPr>
          <w:iCs/>
          <w:color w:val="000000" w:themeColor="text1"/>
        </w:rPr>
      </w:pPr>
      <w:r w:rsidRPr="0026291E">
        <w:rPr>
          <w:iCs/>
          <w:color w:val="000000" w:themeColor="text1"/>
        </w:rPr>
        <w:t xml:space="preserve">Enable </w:t>
      </w:r>
      <w:r w:rsidR="0026291E" w:rsidRPr="0026291E">
        <w:rPr>
          <w:iCs/>
          <w:color w:val="000000" w:themeColor="text1"/>
        </w:rPr>
        <w:t xml:space="preserve">seamless </w:t>
      </w:r>
      <w:r w:rsidR="0026291E">
        <w:rPr>
          <w:iCs/>
          <w:color w:val="000000" w:themeColor="text1"/>
        </w:rPr>
        <w:t>add-in</w:t>
      </w:r>
      <w:del w:id="27" w:author="Jeremy Tammik" w:date="2011-04-07T01:16:00Z">
        <w:r w:rsidR="0026291E" w:rsidDel="00A903D4">
          <w:rPr>
            <w:iCs/>
            <w:color w:val="000000" w:themeColor="text1"/>
          </w:rPr>
          <w:delText>s’</w:delText>
        </w:r>
      </w:del>
      <w:r w:rsidR="0026291E" w:rsidRPr="0026291E">
        <w:rPr>
          <w:iCs/>
          <w:color w:val="000000" w:themeColor="text1"/>
        </w:rPr>
        <w:t xml:space="preserve"> </w:t>
      </w:r>
      <w:r w:rsidR="0026291E">
        <w:rPr>
          <w:iCs/>
          <w:color w:val="000000" w:themeColor="text1"/>
        </w:rPr>
        <w:t>be</w:t>
      </w:r>
      <w:r w:rsidRPr="0026291E">
        <w:rPr>
          <w:iCs/>
          <w:color w:val="000000" w:themeColor="text1"/>
        </w:rPr>
        <w:t>havior</w:t>
      </w:r>
      <w:r w:rsidR="0026291E" w:rsidRPr="0026291E">
        <w:rPr>
          <w:iCs/>
          <w:color w:val="000000" w:themeColor="text1"/>
        </w:rPr>
        <w:t xml:space="preserve"> within </w:t>
      </w:r>
      <w:ins w:id="28" w:author="Jeremy Tammik" w:date="2011-04-07T01:16:00Z">
        <w:r w:rsidR="00A903D4">
          <w:rPr>
            <w:iCs/>
            <w:color w:val="000000" w:themeColor="text1"/>
          </w:rPr>
          <w:t xml:space="preserve">the </w:t>
        </w:r>
      </w:ins>
      <w:r w:rsidR="0026291E" w:rsidRPr="0026291E">
        <w:rPr>
          <w:iCs/>
          <w:color w:val="000000" w:themeColor="text1"/>
        </w:rPr>
        <w:t>Revit environment</w:t>
      </w:r>
    </w:p>
    <w:p w:rsidR="006F4080" w:rsidRPr="0033312F" w:rsidRDefault="00FE1637" w:rsidP="0033312F">
      <w:pPr>
        <w:numPr>
          <w:ilvl w:val="1"/>
          <w:numId w:val="16"/>
        </w:numPr>
        <w:rPr>
          <w:iCs/>
          <w:color w:val="000000" w:themeColor="text1"/>
        </w:rPr>
      </w:pPr>
      <w:r w:rsidRPr="0026291E">
        <w:rPr>
          <w:iCs/>
          <w:color w:val="000000" w:themeColor="text1"/>
        </w:rPr>
        <w:t xml:space="preserve">Enable </w:t>
      </w:r>
      <w:r w:rsidR="0026291E">
        <w:rPr>
          <w:iCs/>
          <w:color w:val="000000" w:themeColor="text1"/>
        </w:rPr>
        <w:t xml:space="preserve">easy </w:t>
      </w:r>
      <w:r w:rsidRPr="0026291E">
        <w:rPr>
          <w:iCs/>
          <w:color w:val="000000" w:themeColor="text1"/>
        </w:rPr>
        <w:t>add</w:t>
      </w:r>
      <w:r w:rsidR="0026291E" w:rsidRPr="0026291E">
        <w:rPr>
          <w:iCs/>
          <w:color w:val="000000" w:themeColor="text1"/>
        </w:rPr>
        <w:t>-</w:t>
      </w:r>
      <w:r w:rsidRPr="0026291E">
        <w:rPr>
          <w:iCs/>
          <w:color w:val="000000" w:themeColor="text1"/>
        </w:rPr>
        <w:t>in</w:t>
      </w:r>
      <w:del w:id="29" w:author="Jeremy Tammik" w:date="2011-04-07T01:16:00Z">
        <w:r w:rsidRPr="0026291E" w:rsidDel="00A903D4">
          <w:rPr>
            <w:iCs/>
            <w:color w:val="000000" w:themeColor="text1"/>
          </w:rPr>
          <w:delText>s</w:delText>
        </w:r>
      </w:del>
      <w:r w:rsidRPr="0026291E">
        <w:rPr>
          <w:iCs/>
          <w:color w:val="000000" w:themeColor="text1"/>
        </w:rPr>
        <w:t xml:space="preserve"> activation and registration</w:t>
      </w:r>
    </w:p>
    <w:p w:rsidR="0033312F" w:rsidRDefault="0033312F" w:rsidP="000961A6">
      <w:pPr>
        <w:rPr>
          <w:rStyle w:val="SubtleEmphasis"/>
          <w:i w:val="0"/>
          <w:color w:val="000000" w:themeColor="text1"/>
        </w:rPr>
      </w:pPr>
    </w:p>
    <w:p w:rsidR="00282176" w:rsidRDefault="007D5089" w:rsidP="00282176">
      <w:pPr>
        <w:pStyle w:val="Heading3"/>
      </w:pPr>
      <w:r>
        <w:t>What is the REX SDK</w:t>
      </w:r>
      <w:r w:rsidR="00282176">
        <w:t>?</w:t>
      </w:r>
    </w:p>
    <w:p w:rsidR="00266870" w:rsidRDefault="00A903D4" w:rsidP="00266870">
      <w:pPr>
        <w:rPr>
          <w:bCs/>
          <w:iCs/>
          <w:color w:val="000000" w:themeColor="text1"/>
        </w:rPr>
      </w:pPr>
      <w:ins w:id="30" w:author="Jeremy Tammik" w:date="2011-04-07T01:17:00Z">
        <w:r>
          <w:rPr>
            <w:lang w:eastAsia="zh-CN"/>
          </w:rPr>
          <w:t xml:space="preserve">The </w:t>
        </w:r>
      </w:ins>
      <w:r w:rsidR="009107B6">
        <w:rPr>
          <w:lang w:eastAsia="zh-CN"/>
        </w:rPr>
        <w:t xml:space="preserve">REX SDK is </w:t>
      </w:r>
      <w:ins w:id="31" w:author="Jeremy Tammik" w:date="2011-04-07T01:17:00Z">
        <w:r>
          <w:rPr>
            <w:lang w:eastAsia="zh-CN"/>
          </w:rPr>
          <w:t xml:space="preserve">a </w:t>
        </w:r>
      </w:ins>
      <w:r w:rsidR="009107B6">
        <w:rPr>
          <w:lang w:eastAsia="zh-CN"/>
        </w:rPr>
        <w:t>development environment</w:t>
      </w:r>
      <w:r w:rsidR="00266870" w:rsidRPr="0033085E">
        <w:rPr>
          <w:bCs/>
          <w:iCs/>
          <w:color w:val="000000" w:themeColor="text1"/>
        </w:rPr>
        <w:t xml:space="preserve"> for Rapid Application Development purposes that helps </w:t>
      </w:r>
      <w:r w:rsidR="0033085E">
        <w:rPr>
          <w:bCs/>
          <w:iCs/>
          <w:color w:val="000000" w:themeColor="text1"/>
        </w:rPr>
        <w:t>to create, deploy and activate add-ins based on the REX technology.</w:t>
      </w:r>
    </w:p>
    <w:p w:rsidR="0033085E" w:rsidRPr="0033085E" w:rsidRDefault="0033085E" w:rsidP="00266870">
      <w:pPr>
        <w:rPr>
          <w:iCs/>
          <w:color w:val="000000" w:themeColor="text1"/>
        </w:rPr>
      </w:pPr>
    </w:p>
    <w:p w:rsidR="009107B6" w:rsidRDefault="009107B6" w:rsidP="00841830">
      <w:pPr>
        <w:rPr>
          <w:rStyle w:val="SubtleEmphasis"/>
          <w:i w:val="0"/>
          <w:color w:val="000000" w:themeColor="text1"/>
        </w:rPr>
      </w:pPr>
      <w:r>
        <w:rPr>
          <w:lang w:eastAsia="zh-CN"/>
        </w:rPr>
        <w:t xml:space="preserve">The </w:t>
      </w:r>
      <w:r w:rsidR="00CF1E0D">
        <w:rPr>
          <w:lang w:eastAsia="zh-CN"/>
        </w:rPr>
        <w:t xml:space="preserve">core part of the </w:t>
      </w:r>
      <w:r>
        <w:rPr>
          <w:lang w:eastAsia="zh-CN"/>
        </w:rPr>
        <w:t xml:space="preserve">REX SDK is implemented </w:t>
      </w:r>
      <w:del w:id="32" w:author="Jeremy Tammik" w:date="2011-04-07T01:17:00Z">
        <w:r w:rsidDel="00A903D4">
          <w:rPr>
            <w:lang w:eastAsia="zh-CN"/>
          </w:rPr>
          <w:delText>as a</w:delText>
        </w:r>
      </w:del>
      <w:ins w:id="33" w:author="Jeremy Tammik" w:date="2011-04-07T01:17:00Z">
        <w:r w:rsidR="00A903D4">
          <w:rPr>
            <w:lang w:eastAsia="zh-CN"/>
          </w:rPr>
          <w:t xml:space="preserve">in the </w:t>
        </w:r>
      </w:ins>
      <w:del w:id="34" w:author="Jeremy Tammik" w:date="2011-04-07T01:17:00Z">
        <w:r w:rsidDel="00A903D4">
          <w:rPr>
            <w:lang w:eastAsia="zh-CN"/>
          </w:rPr>
          <w:delText xml:space="preserve"> </w:delText>
        </w:r>
      </w:del>
      <w:r>
        <w:rPr>
          <w:lang w:eastAsia="zh-CN"/>
        </w:rPr>
        <w:t xml:space="preserve">form of </w:t>
      </w:r>
      <w:ins w:id="35" w:author="Jeremy Tammik" w:date="2011-04-07T01:17:00Z">
        <w:r w:rsidR="00A903D4">
          <w:rPr>
            <w:lang w:eastAsia="zh-CN"/>
          </w:rPr>
          <w:t xml:space="preserve">a </w:t>
        </w:r>
      </w:ins>
      <w:r>
        <w:rPr>
          <w:lang w:eastAsia="zh-CN"/>
        </w:rPr>
        <w:t xml:space="preserve">Microsoft Visual Studio C# template. Using the template provided, you can quickly build an add-in that has a similar look &amp; feel to Autodesk Revit Extensions.  </w:t>
      </w:r>
    </w:p>
    <w:p w:rsidR="00330A6C" w:rsidRDefault="00330A6C" w:rsidP="00841830">
      <w:pPr>
        <w:rPr>
          <w:rStyle w:val="SubtleEmphasis"/>
          <w:i w:val="0"/>
          <w:color w:val="000000" w:themeColor="text1"/>
        </w:rPr>
      </w:pPr>
    </w:p>
    <w:p w:rsidR="00841830" w:rsidRDefault="00841830" w:rsidP="00841830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The REX </w:t>
      </w:r>
      <w:proofErr w:type="gramStart"/>
      <w:r>
        <w:rPr>
          <w:rStyle w:val="SubtleEmphasis"/>
          <w:i w:val="0"/>
          <w:color w:val="000000" w:themeColor="text1"/>
        </w:rPr>
        <w:t>SDK  is</w:t>
      </w:r>
      <w:proofErr w:type="gramEnd"/>
      <w:r>
        <w:rPr>
          <w:rStyle w:val="SubtleEmphasis"/>
          <w:i w:val="0"/>
          <w:color w:val="000000" w:themeColor="text1"/>
        </w:rPr>
        <w:t xml:space="preserve"> composed of:</w:t>
      </w:r>
    </w:p>
    <w:p w:rsidR="00841830" w:rsidRDefault="00841830" w:rsidP="00841830">
      <w:pPr>
        <w:rPr>
          <w:rStyle w:val="SubtleEmphasis"/>
          <w:i w:val="0"/>
          <w:color w:val="000000" w:themeColor="text1"/>
        </w:rPr>
      </w:pPr>
    </w:p>
    <w:p w:rsidR="006F4080" w:rsidRPr="00841830" w:rsidRDefault="00FE1637" w:rsidP="00841830">
      <w:pPr>
        <w:pStyle w:val="ListParagraph"/>
        <w:numPr>
          <w:ilvl w:val="0"/>
          <w:numId w:val="17"/>
        </w:numPr>
        <w:rPr>
          <w:iCs/>
          <w:color w:val="000000" w:themeColor="text1"/>
        </w:rPr>
      </w:pPr>
      <w:r w:rsidRPr="00841830">
        <w:rPr>
          <w:iCs/>
          <w:color w:val="000000" w:themeColor="text1"/>
          <w:lang w:val="pl-PL"/>
        </w:rPr>
        <w:t>Project Template (C#)</w:t>
      </w:r>
    </w:p>
    <w:p w:rsidR="006F4080" w:rsidRPr="00836CE3" w:rsidRDefault="00FE1637" w:rsidP="00836CE3">
      <w:pPr>
        <w:numPr>
          <w:ilvl w:val="1"/>
          <w:numId w:val="17"/>
        </w:numPr>
        <w:rPr>
          <w:iCs/>
          <w:color w:val="000000" w:themeColor="text1"/>
        </w:rPr>
      </w:pPr>
      <w:r w:rsidRPr="00836CE3">
        <w:rPr>
          <w:iCs/>
          <w:color w:val="000000" w:themeColor="text1"/>
          <w:lang w:val="pl-PL"/>
        </w:rPr>
        <w:t>UI definition</w:t>
      </w:r>
    </w:p>
    <w:p w:rsidR="006F4080" w:rsidRPr="00836CE3" w:rsidRDefault="00FE1637" w:rsidP="00836CE3">
      <w:pPr>
        <w:numPr>
          <w:ilvl w:val="1"/>
          <w:numId w:val="17"/>
        </w:numPr>
        <w:rPr>
          <w:iCs/>
          <w:color w:val="000000" w:themeColor="text1"/>
        </w:rPr>
      </w:pPr>
      <w:r w:rsidRPr="00836CE3">
        <w:rPr>
          <w:iCs/>
          <w:color w:val="000000" w:themeColor="text1"/>
          <w:lang w:val="pl-PL"/>
        </w:rPr>
        <w:t>Interactions</w:t>
      </w:r>
    </w:p>
    <w:p w:rsidR="006F4080" w:rsidRPr="00836CE3" w:rsidRDefault="00FE1637" w:rsidP="00836CE3">
      <w:pPr>
        <w:numPr>
          <w:ilvl w:val="1"/>
          <w:numId w:val="17"/>
        </w:numPr>
        <w:rPr>
          <w:iCs/>
          <w:color w:val="000000" w:themeColor="text1"/>
        </w:rPr>
      </w:pPr>
      <w:r w:rsidRPr="00836CE3">
        <w:rPr>
          <w:iCs/>
          <w:color w:val="000000" w:themeColor="text1"/>
          <w:lang w:val="pl-PL"/>
        </w:rPr>
        <w:t>Localization support</w:t>
      </w:r>
    </w:p>
    <w:p w:rsidR="006F4080" w:rsidRPr="00836CE3" w:rsidRDefault="00FE1637" w:rsidP="00836CE3">
      <w:pPr>
        <w:numPr>
          <w:ilvl w:val="1"/>
          <w:numId w:val="17"/>
        </w:numPr>
        <w:rPr>
          <w:iCs/>
          <w:color w:val="000000" w:themeColor="text1"/>
        </w:rPr>
      </w:pPr>
      <w:r w:rsidRPr="00836CE3">
        <w:rPr>
          <w:iCs/>
          <w:color w:val="000000" w:themeColor="text1"/>
          <w:lang w:val="pl-PL"/>
        </w:rPr>
        <w:t>Deployment</w:t>
      </w:r>
    </w:p>
    <w:p w:rsidR="006F4080" w:rsidRPr="00836CE3" w:rsidRDefault="00FE1637" w:rsidP="00836CE3">
      <w:pPr>
        <w:numPr>
          <w:ilvl w:val="1"/>
          <w:numId w:val="17"/>
        </w:numPr>
        <w:rPr>
          <w:iCs/>
          <w:color w:val="000000" w:themeColor="text1"/>
        </w:rPr>
      </w:pPr>
      <w:r w:rsidRPr="00836CE3">
        <w:rPr>
          <w:iCs/>
          <w:color w:val="000000" w:themeColor="text1"/>
          <w:lang w:val="pl-PL"/>
        </w:rPr>
        <w:t>Microsoft Installation project</w:t>
      </w:r>
    </w:p>
    <w:p w:rsidR="006F4080" w:rsidRPr="00836CE3" w:rsidRDefault="00FE1637" w:rsidP="00836CE3">
      <w:pPr>
        <w:numPr>
          <w:ilvl w:val="0"/>
          <w:numId w:val="17"/>
        </w:numPr>
        <w:rPr>
          <w:iCs/>
          <w:color w:val="000000" w:themeColor="text1"/>
        </w:rPr>
      </w:pPr>
      <w:r w:rsidRPr="00836CE3">
        <w:rPr>
          <w:iCs/>
          <w:color w:val="000000" w:themeColor="text1"/>
          <w:lang w:val="pl-PL"/>
        </w:rPr>
        <w:t>Documentation</w:t>
      </w:r>
    </w:p>
    <w:p w:rsidR="006F4080" w:rsidRPr="00836CE3" w:rsidRDefault="004441D5" w:rsidP="00836CE3">
      <w:pPr>
        <w:numPr>
          <w:ilvl w:val="1"/>
          <w:numId w:val="17"/>
        </w:numPr>
        <w:rPr>
          <w:iCs/>
          <w:color w:val="000000" w:themeColor="text1"/>
        </w:rPr>
      </w:pPr>
      <w:r>
        <w:rPr>
          <w:iCs/>
          <w:color w:val="000000" w:themeColor="text1"/>
          <w:lang w:val="pl-PL"/>
        </w:rPr>
        <w:t>Get</w:t>
      </w:r>
      <w:r w:rsidR="00FE1637" w:rsidRPr="00836CE3">
        <w:rPr>
          <w:iCs/>
          <w:color w:val="000000" w:themeColor="text1"/>
          <w:lang w:val="pl-PL"/>
        </w:rPr>
        <w:t>ting Started</w:t>
      </w:r>
    </w:p>
    <w:p w:rsidR="006F4080" w:rsidRPr="00762D5F" w:rsidRDefault="004441D5" w:rsidP="00836CE3">
      <w:pPr>
        <w:numPr>
          <w:ilvl w:val="1"/>
          <w:numId w:val="17"/>
        </w:numPr>
        <w:rPr>
          <w:iCs/>
          <w:color w:val="000000" w:themeColor="text1"/>
        </w:rPr>
      </w:pPr>
      <w:r>
        <w:rPr>
          <w:iCs/>
          <w:color w:val="000000" w:themeColor="text1"/>
          <w:lang w:val="pl-PL"/>
        </w:rPr>
        <w:t xml:space="preserve">User manual and </w:t>
      </w:r>
      <w:r w:rsidR="00FE1637" w:rsidRPr="00836CE3">
        <w:rPr>
          <w:iCs/>
          <w:color w:val="000000" w:themeColor="text1"/>
          <w:lang w:val="pl-PL"/>
        </w:rPr>
        <w:t>Design guidelines</w:t>
      </w:r>
    </w:p>
    <w:p w:rsidR="00762D5F" w:rsidRPr="00836CE3" w:rsidRDefault="00762D5F" w:rsidP="00836CE3">
      <w:pPr>
        <w:numPr>
          <w:ilvl w:val="1"/>
          <w:numId w:val="17"/>
        </w:numPr>
        <w:rPr>
          <w:iCs/>
          <w:color w:val="000000" w:themeColor="text1"/>
        </w:rPr>
      </w:pPr>
      <w:r>
        <w:rPr>
          <w:iCs/>
          <w:color w:val="000000" w:themeColor="text1"/>
          <w:lang w:val="pl-PL"/>
        </w:rPr>
        <w:t>API documentation</w:t>
      </w:r>
    </w:p>
    <w:p w:rsidR="006F4080" w:rsidRPr="00836CE3" w:rsidRDefault="00FE1637" w:rsidP="00836CE3">
      <w:pPr>
        <w:numPr>
          <w:ilvl w:val="1"/>
          <w:numId w:val="17"/>
        </w:numPr>
        <w:rPr>
          <w:iCs/>
          <w:color w:val="000000" w:themeColor="text1"/>
        </w:rPr>
      </w:pPr>
      <w:r w:rsidRPr="00836CE3">
        <w:rPr>
          <w:iCs/>
          <w:color w:val="000000" w:themeColor="text1"/>
          <w:lang w:val="pl-PL"/>
        </w:rPr>
        <w:t>Samples</w:t>
      </w:r>
    </w:p>
    <w:p w:rsidR="00836CE3" w:rsidRDefault="00836CE3" w:rsidP="00282176">
      <w:pPr>
        <w:rPr>
          <w:rStyle w:val="SubtleEmphasis"/>
          <w:i w:val="0"/>
          <w:color w:val="000000" w:themeColor="text1"/>
        </w:rPr>
      </w:pPr>
    </w:p>
    <w:p w:rsidR="00282176" w:rsidRDefault="00B23672" w:rsidP="00282176">
      <w:pPr>
        <w:pStyle w:val="Heading3"/>
      </w:pPr>
      <w:r>
        <w:lastRenderedPageBreak/>
        <w:t xml:space="preserve">To whom it is </w:t>
      </w:r>
      <w:r w:rsidR="00B51B31">
        <w:t>addressed</w:t>
      </w:r>
      <w:r>
        <w:t>?</w:t>
      </w:r>
    </w:p>
    <w:p w:rsidR="00282176" w:rsidRDefault="006F43BB" w:rsidP="00282176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Advantages coming from using</w:t>
      </w:r>
      <w:r w:rsidRPr="006F43BB">
        <w:rPr>
          <w:rStyle w:val="SubtleEmphasis"/>
          <w:i w:val="0"/>
          <w:color w:val="000000" w:themeColor="text1"/>
        </w:rPr>
        <w:t xml:space="preserve"> </w:t>
      </w:r>
      <w:r>
        <w:rPr>
          <w:rStyle w:val="SubtleEmphasis"/>
          <w:i w:val="0"/>
          <w:color w:val="000000" w:themeColor="text1"/>
        </w:rPr>
        <w:t xml:space="preserve">this technology can be </w:t>
      </w:r>
      <w:del w:id="36" w:author="Jeremy Tammik" w:date="2011-04-07T01:18:00Z">
        <w:r w:rsidDel="00A903D4">
          <w:rPr>
            <w:rStyle w:val="SubtleEmphasis"/>
            <w:i w:val="0"/>
            <w:color w:val="000000" w:themeColor="text1"/>
          </w:rPr>
          <w:delText>visible</w:delText>
        </w:r>
        <w:r w:rsidR="00B51B31" w:rsidDel="00A903D4">
          <w:rPr>
            <w:rStyle w:val="SubtleEmphasis"/>
            <w:i w:val="0"/>
            <w:color w:val="000000" w:themeColor="text1"/>
          </w:rPr>
          <w:delText xml:space="preserve"> </w:delText>
        </w:r>
      </w:del>
      <w:ins w:id="37" w:author="Jeremy Tammik" w:date="2011-04-07T01:18:00Z">
        <w:r w:rsidR="00A903D4">
          <w:rPr>
            <w:rStyle w:val="SubtleEmphasis"/>
            <w:i w:val="0"/>
            <w:color w:val="000000" w:themeColor="text1"/>
          </w:rPr>
          <w:t xml:space="preserve">useful to </w:t>
        </w:r>
      </w:ins>
      <w:del w:id="38" w:author="Jeremy Tammik" w:date="2011-04-07T01:18:00Z">
        <w:r w:rsidR="00B51B31" w:rsidDel="00A903D4">
          <w:rPr>
            <w:rStyle w:val="SubtleEmphasis"/>
            <w:i w:val="0"/>
            <w:color w:val="000000" w:themeColor="text1"/>
          </w:rPr>
          <w:delText xml:space="preserve">by </w:delText>
        </w:r>
      </w:del>
      <w:r w:rsidR="00B51B31">
        <w:rPr>
          <w:rStyle w:val="SubtleEmphasis"/>
          <w:i w:val="0"/>
          <w:color w:val="000000" w:themeColor="text1"/>
        </w:rPr>
        <w:t>all Revit API developers making add-ins for Revit</w:t>
      </w:r>
      <w:r>
        <w:rPr>
          <w:rStyle w:val="SubtleEmphasis"/>
          <w:i w:val="0"/>
          <w:color w:val="000000" w:themeColor="text1"/>
        </w:rPr>
        <w:t xml:space="preserve">, but it’s mostly efficient </w:t>
      </w:r>
      <w:r w:rsidR="007D409B">
        <w:rPr>
          <w:rStyle w:val="SubtleEmphasis"/>
          <w:i w:val="0"/>
          <w:color w:val="000000" w:themeColor="text1"/>
        </w:rPr>
        <w:t>for those who</w:t>
      </w:r>
      <w:ins w:id="39" w:author="Jeremy Tammik" w:date="2011-04-07T01:18:00Z">
        <w:r w:rsidR="00A903D4">
          <w:rPr>
            <w:rStyle w:val="SubtleEmphasis"/>
            <w:i w:val="0"/>
            <w:color w:val="000000" w:themeColor="text1"/>
          </w:rPr>
          <w:t>m</w:t>
        </w:r>
      </w:ins>
      <w:r w:rsidR="007D409B">
        <w:rPr>
          <w:rStyle w:val="SubtleEmphasis"/>
          <w:i w:val="0"/>
          <w:color w:val="000000" w:themeColor="text1"/>
        </w:rPr>
        <w:t xml:space="preserve"> </w:t>
      </w:r>
      <w:del w:id="40" w:author="Jeremy Tammik" w:date="2011-04-07T01:18:00Z">
        <w:r w:rsidR="007D409B" w:rsidDel="00A903D4">
          <w:rPr>
            <w:rStyle w:val="SubtleEmphasis"/>
            <w:i w:val="0"/>
            <w:color w:val="000000" w:themeColor="text1"/>
          </w:rPr>
          <w:delText>find</w:delText>
        </w:r>
        <w:r w:rsidDel="00A903D4">
          <w:rPr>
            <w:rStyle w:val="SubtleEmphasis"/>
            <w:i w:val="0"/>
            <w:color w:val="000000" w:themeColor="text1"/>
          </w:rPr>
          <w:delText xml:space="preserve"> below </w:delText>
        </w:r>
        <w:r w:rsidR="007D409B" w:rsidDel="00A903D4">
          <w:rPr>
            <w:rStyle w:val="SubtleEmphasis"/>
            <w:i w:val="0"/>
            <w:color w:val="000000" w:themeColor="text1"/>
          </w:rPr>
          <w:delText>presented</w:delText>
        </w:r>
      </w:del>
      <w:ins w:id="41" w:author="Jeremy Tammik" w:date="2011-04-07T01:18:00Z">
        <w:r w:rsidR="00A903D4">
          <w:rPr>
            <w:rStyle w:val="SubtleEmphasis"/>
            <w:i w:val="0"/>
            <w:color w:val="000000" w:themeColor="text1"/>
          </w:rPr>
          <w:t xml:space="preserve">the </w:t>
        </w:r>
        <w:proofErr w:type="gramStart"/>
        <w:r w:rsidR="00A903D4">
          <w:rPr>
            <w:rStyle w:val="SubtleEmphasis"/>
            <w:i w:val="0"/>
            <w:color w:val="000000" w:themeColor="text1"/>
          </w:rPr>
          <w:t xml:space="preserve">following </w:t>
        </w:r>
      </w:ins>
      <w:r w:rsidR="007D409B">
        <w:rPr>
          <w:rStyle w:val="SubtleEmphasis"/>
          <w:i w:val="0"/>
          <w:color w:val="000000" w:themeColor="text1"/>
        </w:rPr>
        <w:t xml:space="preserve"> </w:t>
      </w:r>
      <w:r>
        <w:rPr>
          <w:rStyle w:val="SubtleEmphasis"/>
          <w:i w:val="0"/>
          <w:color w:val="000000" w:themeColor="text1"/>
        </w:rPr>
        <w:t>aspects</w:t>
      </w:r>
      <w:proofErr w:type="gramEnd"/>
      <w:r>
        <w:rPr>
          <w:rStyle w:val="SubtleEmphasis"/>
          <w:i w:val="0"/>
          <w:color w:val="000000" w:themeColor="text1"/>
        </w:rPr>
        <w:t xml:space="preserve"> </w:t>
      </w:r>
      <w:ins w:id="42" w:author="Jeremy Tammik" w:date="2011-04-07T01:18:00Z">
        <w:r w:rsidR="00A903D4">
          <w:rPr>
            <w:rStyle w:val="SubtleEmphasis"/>
            <w:i w:val="0"/>
            <w:color w:val="000000" w:themeColor="text1"/>
          </w:rPr>
          <w:t xml:space="preserve">are </w:t>
        </w:r>
      </w:ins>
      <w:r>
        <w:rPr>
          <w:rStyle w:val="SubtleEmphasis"/>
          <w:i w:val="0"/>
          <w:color w:val="000000" w:themeColor="text1"/>
        </w:rPr>
        <w:t>applicable:</w:t>
      </w:r>
    </w:p>
    <w:p w:rsidR="006F43BB" w:rsidRDefault="006F43BB" w:rsidP="00282176">
      <w:pPr>
        <w:rPr>
          <w:rStyle w:val="SubtleEmphasis"/>
          <w:i w:val="0"/>
          <w:color w:val="000000" w:themeColor="text1"/>
        </w:rPr>
      </w:pPr>
    </w:p>
    <w:p w:rsidR="006F43BB" w:rsidRDefault="006F43BB" w:rsidP="006F43BB">
      <w:pPr>
        <w:pStyle w:val="ListParagraph"/>
        <w:numPr>
          <w:ilvl w:val="0"/>
          <w:numId w:val="19"/>
        </w:num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Developing multiple add-ins</w:t>
      </w:r>
    </w:p>
    <w:p w:rsidR="00793EC3" w:rsidRDefault="00793EC3" w:rsidP="00793EC3">
      <w:pPr>
        <w:pStyle w:val="ListParagraph"/>
        <w:numPr>
          <w:ilvl w:val="0"/>
          <w:numId w:val="19"/>
        </w:num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Advanced UI creation for add-ins</w:t>
      </w:r>
    </w:p>
    <w:p w:rsidR="00793EC3" w:rsidRDefault="00793EC3" w:rsidP="00793EC3">
      <w:pPr>
        <w:pStyle w:val="ListParagraph"/>
        <w:numPr>
          <w:ilvl w:val="0"/>
          <w:numId w:val="19"/>
        </w:num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Create commercial add-ins for further distribution</w:t>
      </w:r>
    </w:p>
    <w:p w:rsidR="00793EC3" w:rsidRDefault="00793EC3" w:rsidP="00793EC3">
      <w:pPr>
        <w:pStyle w:val="ListParagraph"/>
        <w:numPr>
          <w:ilvl w:val="0"/>
          <w:numId w:val="19"/>
        </w:num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Developing multi-language add-ins</w:t>
      </w:r>
    </w:p>
    <w:p w:rsidR="006F43BB" w:rsidRDefault="006F43BB" w:rsidP="006F43BB">
      <w:pPr>
        <w:pStyle w:val="ListParagraph"/>
        <w:numPr>
          <w:ilvl w:val="0"/>
          <w:numId w:val="19"/>
        </w:num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Developing links with other products</w:t>
      </w:r>
    </w:p>
    <w:p w:rsidR="00DB0767" w:rsidRDefault="00DB0767" w:rsidP="00DB0767">
      <w:pPr>
        <w:pStyle w:val="Heading3"/>
      </w:pPr>
      <w:r>
        <w:t>What are the most interesting features</w:t>
      </w:r>
      <w:r w:rsidR="00D80EC4">
        <w:t xml:space="preserve"> for API </w:t>
      </w:r>
      <w:del w:id="43" w:author="Jeremy Tammik" w:date="2011-04-07T01:18:00Z">
        <w:r w:rsidR="00D80EC4" w:rsidDel="00A903D4">
          <w:delText>Developer</w:delText>
        </w:r>
      </w:del>
      <w:ins w:id="44" w:author="Jeremy Tammik" w:date="2011-04-07T01:18:00Z">
        <w:r w:rsidR="00A903D4">
          <w:t>d</w:t>
        </w:r>
        <w:r w:rsidR="00A903D4">
          <w:t>eveloper</w:t>
        </w:r>
        <w:r w:rsidR="00A903D4">
          <w:t>s</w:t>
        </w:r>
      </w:ins>
      <w:r>
        <w:t>?</w:t>
      </w:r>
    </w:p>
    <w:p w:rsidR="001C4E05" w:rsidRPr="001C4E05" w:rsidRDefault="001C4E05" w:rsidP="001C4E05"/>
    <w:p w:rsidR="00F2264A" w:rsidRDefault="00DB0767" w:rsidP="00DB0767">
      <w:pPr>
        <w:pStyle w:val="ListParagraph"/>
        <w:numPr>
          <w:ilvl w:val="0"/>
          <w:numId w:val="19"/>
        </w:numPr>
      </w:pPr>
      <w:r>
        <w:t>C# project templates, ready to build, distribution and activation in Revit</w:t>
      </w:r>
    </w:p>
    <w:p w:rsidR="006412F0" w:rsidRDefault="006412F0" w:rsidP="00DB0767">
      <w:pPr>
        <w:pStyle w:val="ListParagraph"/>
        <w:numPr>
          <w:ilvl w:val="0"/>
          <w:numId w:val="19"/>
        </w:numPr>
      </w:pPr>
      <w:r>
        <w:t xml:space="preserve">Common UI controls </w:t>
      </w:r>
      <w:r w:rsidR="00762D5F">
        <w:t xml:space="preserve">as </w:t>
      </w:r>
      <w:proofErr w:type="spellStart"/>
      <w:r w:rsidR="00762D5F">
        <w:t>EditBox</w:t>
      </w:r>
      <w:proofErr w:type="spellEnd"/>
      <w:r w:rsidR="00762D5F">
        <w:t xml:space="preserve">, </w:t>
      </w:r>
      <w:proofErr w:type="spellStart"/>
      <w:r w:rsidR="00762D5F">
        <w:t>ComboBox,IndexLabel</w:t>
      </w:r>
      <w:proofErr w:type="spellEnd"/>
      <w:r w:rsidR="00762D5F">
        <w:t>,</w:t>
      </w:r>
      <w:ins w:id="45" w:author="Jeremy Tammik" w:date="2011-04-07T01:19:00Z">
        <w:r w:rsidR="00A903D4">
          <w:t xml:space="preserve"> </w:t>
        </w:r>
      </w:ins>
      <w:r w:rsidR="00762D5F">
        <w:t xml:space="preserve">… </w:t>
      </w:r>
    </w:p>
    <w:p w:rsidR="00DB0767" w:rsidRDefault="00DB0767" w:rsidP="00DB0767">
      <w:pPr>
        <w:pStyle w:val="ListParagraph"/>
        <w:numPr>
          <w:ilvl w:val="0"/>
          <w:numId w:val="19"/>
        </w:numPr>
      </w:pPr>
      <w:r>
        <w:t xml:space="preserve">Components for HTML </w:t>
      </w:r>
      <w:del w:id="46" w:author="Jeremy Tammik" w:date="2011-04-07T01:19:00Z">
        <w:r w:rsidDel="00A903D4">
          <w:delText xml:space="preserve">Reports </w:delText>
        </w:r>
      </w:del>
      <w:ins w:id="47" w:author="Jeremy Tammik" w:date="2011-04-07T01:19:00Z">
        <w:r w:rsidR="00A903D4">
          <w:t>r</w:t>
        </w:r>
        <w:r w:rsidR="00A903D4">
          <w:t xml:space="preserve">eport </w:t>
        </w:r>
      </w:ins>
      <w:r>
        <w:t>generation</w:t>
      </w:r>
    </w:p>
    <w:p w:rsidR="00DB0767" w:rsidRDefault="003E1BCB" w:rsidP="00DB0767">
      <w:pPr>
        <w:pStyle w:val="ListParagraph"/>
        <w:numPr>
          <w:ilvl w:val="0"/>
          <w:numId w:val="19"/>
        </w:numPr>
      </w:pPr>
      <w:r>
        <w:t>Units conversions and unit</w:t>
      </w:r>
      <w:del w:id="48" w:author="Jeremy Tammik" w:date="2011-04-07T01:19:00Z">
        <w:r w:rsidDel="00A903D4">
          <w:delText>s</w:delText>
        </w:r>
      </w:del>
      <w:r>
        <w:t xml:space="preserve"> based parameters display and editing </w:t>
      </w:r>
      <w:del w:id="49" w:author="Jeremy Tammik" w:date="2011-04-07T01:19:00Z">
        <w:r w:rsidR="00EB2CF9" w:rsidDel="00A903D4">
          <w:delText xml:space="preserve">consistency </w:delText>
        </w:r>
      </w:del>
      <w:ins w:id="50" w:author="Jeremy Tammik" w:date="2011-04-07T01:19:00Z">
        <w:r w:rsidR="00A903D4">
          <w:t>consisten</w:t>
        </w:r>
        <w:r w:rsidR="00A903D4">
          <w:t>tl</w:t>
        </w:r>
        <w:r w:rsidR="00A903D4">
          <w:t xml:space="preserve">y </w:t>
        </w:r>
      </w:ins>
      <w:r w:rsidR="00EB2CF9">
        <w:t>with Revit</w:t>
      </w:r>
    </w:p>
    <w:p w:rsidR="006412F0" w:rsidRDefault="00B03AC6" w:rsidP="006412F0">
      <w:pPr>
        <w:pStyle w:val="ListParagraph"/>
        <w:numPr>
          <w:ilvl w:val="0"/>
          <w:numId w:val="19"/>
        </w:numPr>
      </w:pPr>
      <w:r>
        <w:t xml:space="preserve">Automated </w:t>
      </w:r>
      <w:del w:id="51" w:author="Jeremy Tammik" w:date="2011-04-07T01:19:00Z">
        <w:r w:rsidDel="00A903D4">
          <w:delText xml:space="preserve">Class </w:delText>
        </w:r>
      </w:del>
      <w:ins w:id="52" w:author="Jeremy Tammik" w:date="2011-04-07T01:19:00Z">
        <w:r w:rsidR="00A903D4">
          <w:t>c</w:t>
        </w:r>
        <w:r w:rsidR="00A903D4">
          <w:t xml:space="preserve">lass </w:t>
        </w:r>
      </w:ins>
      <w:del w:id="53" w:author="Jeremy Tammik" w:date="2011-04-07T01:19:00Z">
        <w:r w:rsidDel="00A903D4">
          <w:delText xml:space="preserve">Data </w:delText>
        </w:r>
      </w:del>
      <w:ins w:id="54" w:author="Jeremy Tammik" w:date="2011-04-07T01:19:00Z">
        <w:r w:rsidR="00A903D4">
          <w:t>d</w:t>
        </w:r>
        <w:r w:rsidR="00A903D4">
          <w:t xml:space="preserve">ata </w:t>
        </w:r>
      </w:ins>
      <w:r>
        <w:t>serialization and storage within BIM models</w:t>
      </w:r>
    </w:p>
    <w:p w:rsidR="00D02A53" w:rsidRDefault="00D02A53" w:rsidP="0026291E">
      <w:pPr>
        <w:pStyle w:val="NoSpacing"/>
      </w:pPr>
    </w:p>
    <w:p w:rsidR="00282176" w:rsidRDefault="002371D6" w:rsidP="00282176">
      <w:pPr>
        <w:pStyle w:val="Heading3"/>
      </w:pPr>
      <w:r>
        <w:t xml:space="preserve">What are the </w:t>
      </w:r>
      <w:r w:rsidR="00266870">
        <w:t>benefits</w:t>
      </w:r>
      <w:r>
        <w:t xml:space="preserve"> </w:t>
      </w:r>
      <w:r w:rsidR="000F1E39">
        <w:t xml:space="preserve">for Revit </w:t>
      </w:r>
      <w:del w:id="55" w:author="Jeremy Tammik" w:date="2011-04-07T01:19:00Z">
        <w:r w:rsidR="000F1E39" w:rsidDel="00A903D4">
          <w:delText>Users</w:delText>
        </w:r>
      </w:del>
      <w:ins w:id="56" w:author="Jeremy Tammik" w:date="2011-04-07T01:19:00Z">
        <w:r w:rsidR="00A903D4">
          <w:t>u</w:t>
        </w:r>
        <w:r w:rsidR="00A903D4">
          <w:t>sers</w:t>
        </w:r>
      </w:ins>
      <w:r w:rsidR="00282176">
        <w:t>?</w:t>
      </w:r>
    </w:p>
    <w:p w:rsidR="007B3D32" w:rsidRDefault="007B3D32" w:rsidP="007B3D32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The primary advant</w:t>
      </w:r>
      <w:r w:rsidR="00D80EC4">
        <w:rPr>
          <w:rStyle w:val="SubtleEmphasis"/>
          <w:i w:val="0"/>
          <w:color w:val="000000" w:themeColor="text1"/>
        </w:rPr>
        <w:t>a</w:t>
      </w:r>
      <w:r>
        <w:rPr>
          <w:rStyle w:val="SubtleEmphasis"/>
          <w:i w:val="0"/>
          <w:color w:val="000000" w:themeColor="text1"/>
        </w:rPr>
        <w:t>g</w:t>
      </w:r>
      <w:r w:rsidR="00D80EC4">
        <w:rPr>
          <w:rStyle w:val="SubtleEmphasis"/>
          <w:i w:val="0"/>
          <w:color w:val="000000" w:themeColor="text1"/>
        </w:rPr>
        <w:t>e</w:t>
      </w:r>
      <w:r>
        <w:rPr>
          <w:rStyle w:val="SubtleEmphasis"/>
          <w:i w:val="0"/>
          <w:color w:val="000000" w:themeColor="text1"/>
        </w:rPr>
        <w:t>s for end-users are:</w:t>
      </w:r>
    </w:p>
    <w:p w:rsidR="007B3D32" w:rsidRDefault="007B3D32" w:rsidP="007B3D32">
      <w:pPr>
        <w:pStyle w:val="ListParagraph"/>
        <w:numPr>
          <w:ilvl w:val="0"/>
          <w:numId w:val="19"/>
        </w:num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Consistent look</w:t>
      </w:r>
      <w:ins w:id="57" w:author="Jeremy Tammik" w:date="2011-04-07T01:19:00Z">
        <w:r w:rsidR="00A903D4">
          <w:rPr>
            <w:rStyle w:val="SubtleEmphasis"/>
            <w:i w:val="0"/>
            <w:color w:val="000000" w:themeColor="text1"/>
          </w:rPr>
          <w:t xml:space="preserve"> </w:t>
        </w:r>
      </w:ins>
      <w:r>
        <w:rPr>
          <w:rStyle w:val="SubtleEmphasis"/>
          <w:i w:val="0"/>
          <w:color w:val="000000" w:themeColor="text1"/>
        </w:rPr>
        <w:t>&amp;</w:t>
      </w:r>
      <w:ins w:id="58" w:author="Jeremy Tammik" w:date="2011-04-07T01:19:00Z">
        <w:r w:rsidR="00A903D4">
          <w:rPr>
            <w:rStyle w:val="SubtleEmphasis"/>
            <w:i w:val="0"/>
            <w:color w:val="000000" w:themeColor="text1"/>
          </w:rPr>
          <w:t xml:space="preserve"> </w:t>
        </w:r>
      </w:ins>
      <w:r>
        <w:rPr>
          <w:rStyle w:val="SubtleEmphasis"/>
          <w:i w:val="0"/>
          <w:color w:val="000000" w:themeColor="text1"/>
        </w:rPr>
        <w:t>feel across various add-ins</w:t>
      </w:r>
    </w:p>
    <w:p w:rsidR="007B3D32" w:rsidRDefault="007B3D32" w:rsidP="007B3D32">
      <w:pPr>
        <w:pStyle w:val="ListParagraph"/>
        <w:numPr>
          <w:ilvl w:val="0"/>
          <w:numId w:val="19"/>
        </w:num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Consisten</w:t>
      </w:r>
      <w:r w:rsidR="00176D7E">
        <w:rPr>
          <w:rStyle w:val="SubtleEmphasis"/>
          <w:i w:val="0"/>
          <w:color w:val="000000" w:themeColor="text1"/>
        </w:rPr>
        <w:t>t</w:t>
      </w:r>
      <w:r>
        <w:rPr>
          <w:rStyle w:val="SubtleEmphasis"/>
          <w:i w:val="0"/>
          <w:color w:val="000000" w:themeColor="text1"/>
        </w:rPr>
        <w:t xml:space="preserve"> behavior aligned with Revit product (e.g. unit</w:t>
      </w:r>
      <w:del w:id="59" w:author="Jeremy Tammik" w:date="2011-04-07T01:19:00Z">
        <w:r w:rsidDel="00A903D4">
          <w:rPr>
            <w:rStyle w:val="SubtleEmphasis"/>
            <w:i w:val="0"/>
            <w:color w:val="000000" w:themeColor="text1"/>
          </w:rPr>
          <w:delText>s</w:delText>
        </w:r>
      </w:del>
      <w:r>
        <w:rPr>
          <w:rStyle w:val="SubtleEmphasis"/>
          <w:i w:val="0"/>
          <w:color w:val="000000" w:themeColor="text1"/>
        </w:rPr>
        <w:t xml:space="preserve"> sensitive values edit and display)</w:t>
      </w:r>
    </w:p>
    <w:p w:rsidR="006412F0" w:rsidRDefault="006412F0" w:rsidP="007B3D32">
      <w:pPr>
        <w:pStyle w:val="ListParagraph"/>
        <w:numPr>
          <w:ilvl w:val="0"/>
          <w:numId w:val="19"/>
        </w:num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Could be used on previous developed add-ins for Revit </w:t>
      </w:r>
      <w:r w:rsidR="00762D5F">
        <w:rPr>
          <w:rStyle w:val="SubtleEmphasis"/>
          <w:i w:val="0"/>
          <w:color w:val="000000" w:themeColor="text1"/>
        </w:rPr>
        <w:t xml:space="preserve">to take advantages of </w:t>
      </w:r>
      <w:r w:rsidR="00762D5F">
        <w:t>dialogs, controls, units, and other utilities.</w:t>
      </w:r>
    </w:p>
    <w:p w:rsidR="002371D6" w:rsidRDefault="002371D6" w:rsidP="002371D6">
      <w:pPr>
        <w:pStyle w:val="Heading3"/>
      </w:pPr>
      <w:r>
        <w:t xml:space="preserve">What is the difference between </w:t>
      </w:r>
      <w:ins w:id="60" w:author="Jeremy Tammik" w:date="2011-04-07T01:20:00Z">
        <w:r w:rsidR="00A903D4">
          <w:t xml:space="preserve">the </w:t>
        </w:r>
      </w:ins>
      <w:r>
        <w:t xml:space="preserve">Revit </w:t>
      </w:r>
      <w:del w:id="61" w:author="Jeremy Tammik" w:date="2011-04-07T01:20:00Z">
        <w:r w:rsidDel="00A903D4">
          <w:delText xml:space="preserve">API </w:delText>
        </w:r>
      </w:del>
      <w:r>
        <w:t xml:space="preserve">and </w:t>
      </w:r>
      <w:ins w:id="62" w:author="Jeremy Tammik" w:date="2011-04-07T01:20:00Z">
        <w:r w:rsidR="00A903D4">
          <w:t xml:space="preserve">the </w:t>
        </w:r>
      </w:ins>
      <w:r>
        <w:t>REX API?</w:t>
      </w:r>
    </w:p>
    <w:p w:rsidR="00841830" w:rsidRDefault="00841830" w:rsidP="00841830">
      <w:pPr>
        <w:rPr>
          <w:lang w:eastAsia="zh-CN"/>
        </w:rPr>
      </w:pPr>
      <w:del w:id="63" w:author="Jeremy Tammik" w:date="2011-04-07T01:20:00Z">
        <w:r w:rsidDel="00A903D4">
          <w:rPr>
            <w:lang w:eastAsia="zh-CN"/>
          </w:rPr>
          <w:delText xml:space="preserve">Functionalities of </w:delText>
        </w:r>
      </w:del>
      <w:ins w:id="64" w:author="Jeremy Tammik" w:date="2011-04-07T01:20:00Z">
        <w:r w:rsidR="00A903D4">
          <w:rPr>
            <w:lang w:eastAsia="zh-CN"/>
          </w:rPr>
          <w:t xml:space="preserve">The </w:t>
        </w:r>
      </w:ins>
      <w:r>
        <w:rPr>
          <w:lang w:eastAsia="zh-CN"/>
        </w:rPr>
        <w:t xml:space="preserve">REX SDK </w:t>
      </w:r>
      <w:del w:id="65" w:author="Jeremy Tammik" w:date="2011-04-07T01:20:00Z">
        <w:r w:rsidDel="00A903D4">
          <w:rPr>
            <w:lang w:eastAsia="zh-CN"/>
          </w:rPr>
          <w:delText xml:space="preserve">themselves </w:delText>
        </w:r>
      </w:del>
      <w:r>
        <w:rPr>
          <w:lang w:eastAsia="zh-CN"/>
        </w:rPr>
        <w:t>do</w:t>
      </w:r>
      <w:ins w:id="66" w:author="Jeremy Tammik" w:date="2011-04-07T01:20:00Z">
        <w:r w:rsidR="00A903D4">
          <w:rPr>
            <w:lang w:eastAsia="zh-CN"/>
          </w:rPr>
          <w:t>es</w:t>
        </w:r>
      </w:ins>
      <w:r>
        <w:rPr>
          <w:lang w:eastAsia="zh-CN"/>
        </w:rPr>
        <w:t xml:space="preserve"> not provide an</w:t>
      </w:r>
      <w:ins w:id="67" w:author="Jeremy Tammik" w:date="2011-04-07T01:20:00Z">
        <w:r w:rsidR="00A903D4">
          <w:rPr>
            <w:lang w:eastAsia="zh-CN"/>
          </w:rPr>
          <w:t>y</w:t>
        </w:r>
      </w:ins>
      <w:r>
        <w:rPr>
          <w:lang w:eastAsia="zh-CN"/>
        </w:rPr>
        <w:t xml:space="preserve"> additional access to internal Revit</w:t>
      </w:r>
      <w:bookmarkStart w:id="68" w:name="_GoBack"/>
      <w:bookmarkEnd w:id="68"/>
      <w:ins w:id="69" w:author="Jeremy Tammik" w:date="2011-04-07T01:20:00Z">
        <w:r w:rsidR="00A903D4">
          <w:rPr>
            <w:lang w:eastAsia="zh-CN"/>
          </w:rPr>
          <w:t xml:space="preserve"> functionality</w:t>
        </w:r>
      </w:ins>
      <w:r>
        <w:rPr>
          <w:lang w:eastAsia="zh-CN"/>
        </w:rPr>
        <w:t xml:space="preserve">.  </w:t>
      </w:r>
      <w:ins w:id="70" w:author="Jeremy Tammik" w:date="2011-04-07T01:20:00Z">
        <w:r w:rsidR="00A903D4">
          <w:rPr>
            <w:lang w:eastAsia="zh-CN"/>
          </w:rPr>
          <w:t xml:space="preserve">The </w:t>
        </w:r>
      </w:ins>
      <w:r w:rsidR="006412F0">
        <w:rPr>
          <w:lang w:eastAsia="zh-CN"/>
        </w:rPr>
        <w:t xml:space="preserve">REX API extends </w:t>
      </w:r>
      <w:ins w:id="71" w:author="Jeremy Tammik" w:date="2011-04-07T01:20:00Z">
        <w:r w:rsidR="00A903D4">
          <w:rPr>
            <w:lang w:eastAsia="zh-CN"/>
          </w:rPr>
          <w:t xml:space="preserve">the </w:t>
        </w:r>
      </w:ins>
      <w:r w:rsidR="006412F0">
        <w:rPr>
          <w:lang w:eastAsia="zh-CN"/>
        </w:rPr>
        <w:t xml:space="preserve">Revit API </w:t>
      </w:r>
      <w:del w:id="72" w:author="Jeremy Tammik" w:date="2011-04-07T01:20:00Z">
        <w:r w:rsidR="006412F0" w:rsidDel="00A903D4">
          <w:rPr>
            <w:lang w:eastAsia="zh-CN"/>
          </w:rPr>
          <w:delText xml:space="preserve">functionalities </w:delText>
        </w:r>
      </w:del>
      <w:ins w:id="73" w:author="Jeremy Tammik" w:date="2011-04-07T01:20:00Z">
        <w:r w:rsidR="00A903D4">
          <w:rPr>
            <w:lang w:eastAsia="zh-CN"/>
          </w:rPr>
          <w:t>functionalit</w:t>
        </w:r>
        <w:r w:rsidR="00A903D4">
          <w:rPr>
            <w:lang w:eastAsia="zh-CN"/>
          </w:rPr>
          <w:t>y</w:t>
        </w:r>
        <w:r w:rsidR="00A903D4">
          <w:rPr>
            <w:lang w:eastAsia="zh-CN"/>
          </w:rPr>
          <w:t xml:space="preserve"> </w:t>
        </w:r>
      </w:ins>
      <w:r w:rsidR="006412F0">
        <w:rPr>
          <w:lang w:eastAsia="zh-CN"/>
        </w:rPr>
        <w:t xml:space="preserve">by a set of new components. </w:t>
      </w:r>
    </w:p>
    <w:p w:rsidR="00841830" w:rsidRDefault="00841830" w:rsidP="00282176">
      <w:pPr>
        <w:rPr>
          <w:rStyle w:val="SubtleEmphasis"/>
          <w:i w:val="0"/>
          <w:color w:val="000000" w:themeColor="text1"/>
        </w:rPr>
      </w:pPr>
    </w:p>
    <w:p w:rsidR="00690C74" w:rsidRDefault="00690C74" w:rsidP="00690C74">
      <w:pPr>
        <w:pStyle w:val="Heading3"/>
      </w:pPr>
      <w:r>
        <w:t xml:space="preserve">What products </w:t>
      </w:r>
      <w:ins w:id="74" w:author="Jeremy Tammik" w:date="2011-04-07T01:20:00Z">
        <w:r w:rsidR="00A903D4">
          <w:t xml:space="preserve">can </w:t>
        </w:r>
      </w:ins>
      <w:r>
        <w:t xml:space="preserve">this technology </w:t>
      </w:r>
      <w:del w:id="75" w:author="Jeremy Tammik" w:date="2011-04-07T01:20:00Z">
        <w:r w:rsidDel="00A903D4">
          <w:delText xml:space="preserve">can </w:delText>
        </w:r>
      </w:del>
      <w:r>
        <w:t>be applied to?</w:t>
      </w:r>
    </w:p>
    <w:p w:rsidR="005E06E6" w:rsidRPr="00FA642C" w:rsidRDefault="00666949" w:rsidP="00F83946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The REX based approach is applicable for Revit Architecture, Revit Structure and Revit MEP products</w:t>
      </w:r>
      <w:r w:rsidR="005312B2">
        <w:rPr>
          <w:rStyle w:val="SubtleEmphasis"/>
          <w:i w:val="0"/>
          <w:color w:val="000000" w:themeColor="text1"/>
        </w:rPr>
        <w:t>.</w:t>
      </w:r>
    </w:p>
    <w:p w:rsidR="00F2264A" w:rsidRDefault="00F2264A" w:rsidP="00F2264A">
      <w:pPr>
        <w:pStyle w:val="Heading3"/>
      </w:pPr>
      <w:r>
        <w:t>How do I get started?</w:t>
      </w:r>
    </w:p>
    <w:p w:rsidR="00AF358C" w:rsidDel="00A903D4" w:rsidRDefault="00AF358C" w:rsidP="00F2264A">
      <w:pPr>
        <w:rPr>
          <w:del w:id="76" w:author="Jeremy Tammik" w:date="2011-04-07T01:21:00Z"/>
          <w:rStyle w:val="SubtleEmphasis"/>
          <w:i w:val="0"/>
          <w:color w:val="000000" w:themeColor="text1"/>
        </w:rPr>
      </w:pPr>
    </w:p>
    <w:p w:rsidR="00AF358C" w:rsidRDefault="00A903D4" w:rsidP="00F2264A">
      <w:pPr>
        <w:rPr>
          <w:rStyle w:val="SubtleEmphasis"/>
          <w:i w:val="0"/>
          <w:color w:val="000000" w:themeColor="text1"/>
        </w:rPr>
      </w:pPr>
      <w:ins w:id="77" w:author="Jeremy Tammik" w:date="2011-04-07T01:21:00Z">
        <w:r>
          <w:rPr>
            <w:rStyle w:val="SubtleEmphasis"/>
            <w:i w:val="0"/>
            <w:color w:val="000000" w:themeColor="text1"/>
          </w:rPr>
          <w:t>The f</w:t>
        </w:r>
      </w:ins>
      <w:del w:id="78" w:author="Jeremy Tammik" w:date="2011-04-07T01:21:00Z">
        <w:r w:rsidR="00AF358C" w:rsidDel="00A903D4">
          <w:rPr>
            <w:rStyle w:val="SubtleEmphasis"/>
            <w:i w:val="0"/>
            <w:color w:val="000000" w:themeColor="text1"/>
          </w:rPr>
          <w:delText>F</w:delText>
        </w:r>
      </w:del>
      <w:r w:rsidR="00AF358C">
        <w:rPr>
          <w:rStyle w:val="SubtleEmphasis"/>
          <w:i w:val="0"/>
          <w:color w:val="000000" w:themeColor="text1"/>
        </w:rPr>
        <w:t xml:space="preserve">ollowing steps will help to </w:t>
      </w:r>
      <w:del w:id="79" w:author="Jeremy Tammik" w:date="2011-04-07T01:21:00Z">
        <w:r w:rsidR="00AF358C" w:rsidDel="00A903D4">
          <w:rPr>
            <w:rStyle w:val="SubtleEmphasis"/>
            <w:i w:val="0"/>
            <w:color w:val="000000" w:themeColor="text1"/>
          </w:rPr>
          <w:delText xml:space="preserve">run </w:delText>
        </w:r>
      </w:del>
      <w:ins w:id="80" w:author="Jeremy Tammik" w:date="2011-04-07T01:21:00Z">
        <w:r>
          <w:rPr>
            <w:rStyle w:val="SubtleEmphasis"/>
            <w:i w:val="0"/>
            <w:color w:val="000000" w:themeColor="text1"/>
          </w:rPr>
          <w:t xml:space="preserve">create </w:t>
        </w:r>
      </w:ins>
      <w:del w:id="81" w:author="Jeremy Tammik" w:date="2011-04-07T01:21:00Z">
        <w:r w:rsidR="00AF358C" w:rsidDel="00A903D4">
          <w:rPr>
            <w:rStyle w:val="SubtleEmphasis"/>
            <w:i w:val="0"/>
            <w:color w:val="000000" w:themeColor="text1"/>
          </w:rPr>
          <w:delText xml:space="preserve">first </w:delText>
        </w:r>
      </w:del>
      <w:r w:rsidR="00AF358C">
        <w:rPr>
          <w:rStyle w:val="SubtleEmphasis"/>
          <w:i w:val="0"/>
          <w:color w:val="000000" w:themeColor="text1"/>
        </w:rPr>
        <w:t>a</w:t>
      </w:r>
      <w:r w:rsidR="004441D5">
        <w:rPr>
          <w:rStyle w:val="SubtleEmphasis"/>
          <w:i w:val="0"/>
          <w:color w:val="000000" w:themeColor="text1"/>
        </w:rPr>
        <w:t xml:space="preserve"> </w:t>
      </w:r>
      <w:ins w:id="82" w:author="Jeremy Tammik" w:date="2011-04-07T01:21:00Z">
        <w:r>
          <w:rPr>
            <w:rStyle w:val="SubtleEmphasis"/>
            <w:i w:val="0"/>
            <w:color w:val="000000" w:themeColor="text1"/>
          </w:rPr>
          <w:t xml:space="preserve">first </w:t>
        </w:r>
      </w:ins>
      <w:r w:rsidR="00AF358C">
        <w:rPr>
          <w:rStyle w:val="SubtleEmphasis"/>
          <w:i w:val="0"/>
          <w:color w:val="000000" w:themeColor="text1"/>
        </w:rPr>
        <w:t>REX based add-in for Revit:</w:t>
      </w:r>
    </w:p>
    <w:p w:rsidR="00AF358C" w:rsidRDefault="00AF358C" w:rsidP="00F2264A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- Make sure that Micr</w:t>
      </w:r>
      <w:r w:rsidR="005312B2">
        <w:rPr>
          <w:rStyle w:val="SubtleEmphasis"/>
          <w:i w:val="0"/>
          <w:color w:val="000000" w:themeColor="text1"/>
        </w:rPr>
        <w:t>osoft Visual Studio 2010</w:t>
      </w:r>
      <w:r>
        <w:rPr>
          <w:rStyle w:val="SubtleEmphasis"/>
          <w:i w:val="0"/>
          <w:color w:val="000000" w:themeColor="text1"/>
        </w:rPr>
        <w:t xml:space="preserve"> is installed</w:t>
      </w:r>
    </w:p>
    <w:p w:rsidR="00F2264A" w:rsidRDefault="00AF358C" w:rsidP="00F2264A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- </w:t>
      </w:r>
      <w:r w:rsidR="005312B2">
        <w:rPr>
          <w:rStyle w:val="SubtleEmphasis"/>
          <w:i w:val="0"/>
          <w:color w:val="000000" w:themeColor="text1"/>
        </w:rPr>
        <w:t xml:space="preserve">Make sure </w:t>
      </w:r>
      <w:proofErr w:type="gramStart"/>
      <w:r w:rsidR="005312B2">
        <w:rPr>
          <w:rStyle w:val="SubtleEmphasis"/>
          <w:i w:val="0"/>
          <w:color w:val="000000" w:themeColor="text1"/>
        </w:rPr>
        <w:t>that  Revit</w:t>
      </w:r>
      <w:proofErr w:type="gramEnd"/>
      <w:r w:rsidR="005312B2">
        <w:rPr>
          <w:rStyle w:val="SubtleEmphasis"/>
          <w:i w:val="0"/>
          <w:color w:val="000000" w:themeColor="text1"/>
        </w:rPr>
        <w:t xml:space="preserve"> 2012 is installed</w:t>
      </w:r>
    </w:p>
    <w:p w:rsidR="00AF358C" w:rsidRDefault="00AF358C" w:rsidP="00F2264A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- Open the Getting Started Manual and follow the</w:t>
      </w:r>
      <w:ins w:id="83" w:author="Jeremy Tammik" w:date="2011-04-07T01:21:00Z">
        <w:r w:rsidR="00A903D4">
          <w:rPr>
            <w:rStyle w:val="SubtleEmphasis"/>
            <w:i w:val="0"/>
            <w:color w:val="000000" w:themeColor="text1"/>
          </w:rPr>
          <w:t>se</w:t>
        </w:r>
      </w:ins>
      <w:r>
        <w:rPr>
          <w:rStyle w:val="SubtleEmphasis"/>
          <w:i w:val="0"/>
          <w:color w:val="000000" w:themeColor="text1"/>
        </w:rPr>
        <w:t xml:space="preserve"> steps</w:t>
      </w:r>
      <w:del w:id="84" w:author="Jeremy Tammik" w:date="2011-04-07T01:21:00Z">
        <w:r w:rsidDel="00A903D4">
          <w:rPr>
            <w:rStyle w:val="SubtleEmphasis"/>
            <w:i w:val="0"/>
            <w:color w:val="000000" w:themeColor="text1"/>
          </w:rPr>
          <w:delText xml:space="preserve"> described steps</w:delText>
        </w:r>
      </w:del>
      <w:ins w:id="85" w:author="Jeremy Tammik" w:date="2011-04-07T01:21:00Z">
        <w:r w:rsidR="00A903D4">
          <w:rPr>
            <w:rStyle w:val="SubtleEmphasis"/>
            <w:i w:val="0"/>
            <w:color w:val="000000" w:themeColor="text1"/>
          </w:rPr>
          <w:t>:</w:t>
        </w:r>
      </w:ins>
    </w:p>
    <w:p w:rsidR="00AF358C" w:rsidRDefault="00AF358C" w:rsidP="00F2264A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ab/>
        <w:t>- Create a project template</w:t>
      </w:r>
    </w:p>
    <w:p w:rsidR="00AF358C" w:rsidRDefault="00AF358C" w:rsidP="00AF358C">
      <w:pPr>
        <w:ind w:firstLine="720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- </w:t>
      </w:r>
      <w:del w:id="86" w:author="Jeremy Tammik" w:date="2011-04-07T01:21:00Z">
        <w:r w:rsidDel="00A903D4">
          <w:rPr>
            <w:rStyle w:val="SubtleEmphasis"/>
            <w:i w:val="0"/>
            <w:color w:val="000000" w:themeColor="text1"/>
          </w:rPr>
          <w:delText xml:space="preserve">develop </w:delText>
        </w:r>
      </w:del>
      <w:ins w:id="87" w:author="Jeremy Tammik" w:date="2011-04-07T01:21:00Z">
        <w:r w:rsidR="00A903D4">
          <w:rPr>
            <w:rStyle w:val="SubtleEmphasis"/>
            <w:i w:val="0"/>
            <w:color w:val="000000" w:themeColor="text1"/>
          </w:rPr>
          <w:t>D</w:t>
        </w:r>
        <w:r w:rsidR="00A903D4">
          <w:rPr>
            <w:rStyle w:val="SubtleEmphasis"/>
            <w:i w:val="0"/>
            <w:color w:val="000000" w:themeColor="text1"/>
          </w:rPr>
          <w:t xml:space="preserve">evelop </w:t>
        </w:r>
      </w:ins>
      <w:r>
        <w:rPr>
          <w:rStyle w:val="SubtleEmphasis"/>
          <w:i w:val="0"/>
          <w:color w:val="000000" w:themeColor="text1"/>
        </w:rPr>
        <w:t>necessary code</w:t>
      </w:r>
    </w:p>
    <w:p w:rsidR="00064E96" w:rsidRDefault="00064E96" w:rsidP="00AF358C">
      <w:pPr>
        <w:ind w:firstLine="720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- Build the application</w:t>
      </w:r>
    </w:p>
    <w:p w:rsidR="00064E96" w:rsidRDefault="00064E96" w:rsidP="00AF358C">
      <w:pPr>
        <w:ind w:firstLine="720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- Open Revit and run the Add-in</w:t>
      </w:r>
    </w:p>
    <w:sectPr w:rsidR="00064E96" w:rsidSect="00AC2A6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65F" w:rsidRDefault="006E665F" w:rsidP="00E85030">
      <w:r>
        <w:separator/>
      </w:r>
    </w:p>
  </w:endnote>
  <w:endnote w:type="continuationSeparator" w:id="0">
    <w:p w:rsidR="006E665F" w:rsidRDefault="006E665F" w:rsidP="00E850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65F" w:rsidRDefault="006E665F" w:rsidP="00E85030">
      <w:r>
        <w:separator/>
      </w:r>
    </w:p>
  </w:footnote>
  <w:footnote w:type="continuationSeparator" w:id="0">
    <w:p w:rsidR="006E665F" w:rsidRDefault="006E665F" w:rsidP="00E850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1A4" w:rsidRDefault="000961A6">
    <w:pPr>
      <w:pStyle w:val="Header"/>
    </w:pPr>
    <w:r>
      <w:rPr>
        <w:i/>
        <w:sz w:val="20"/>
      </w:rPr>
      <w:t>Revit 2012 API</w:t>
    </w:r>
    <w:r w:rsidR="00A56AF3">
      <w:tab/>
    </w:r>
    <w:r w:rsidR="00A56AF3">
      <w:tab/>
    </w:r>
    <w:r w:rsidR="00CB51A4" w:rsidRPr="00A56AF3">
      <w:rPr>
        <w:i/>
        <w:sz w:val="20"/>
      </w:rPr>
      <w:t>Autodesk Confidential: NEED TO KNOW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652B5"/>
    <w:multiLevelType w:val="hybridMultilevel"/>
    <w:tmpl w:val="406E0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91A9B"/>
    <w:multiLevelType w:val="hybridMultilevel"/>
    <w:tmpl w:val="B6044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E0538"/>
    <w:multiLevelType w:val="hybridMultilevel"/>
    <w:tmpl w:val="E3AE11FE"/>
    <w:lvl w:ilvl="0" w:tplc="BA9A27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FE8E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AE11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86B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9A7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06BE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80AC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CC08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24DE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55174A"/>
    <w:multiLevelType w:val="hybridMultilevel"/>
    <w:tmpl w:val="47B6A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A75CBC"/>
    <w:multiLevelType w:val="hybridMultilevel"/>
    <w:tmpl w:val="8700A296"/>
    <w:lvl w:ilvl="0" w:tplc="4DFE9318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E1BAD"/>
    <w:multiLevelType w:val="hybridMultilevel"/>
    <w:tmpl w:val="FDD6C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E4903"/>
    <w:multiLevelType w:val="hybridMultilevel"/>
    <w:tmpl w:val="2644406E"/>
    <w:lvl w:ilvl="0" w:tplc="AB7A0E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EAE67E">
      <w:start w:val="110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486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FE30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EA94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EEAC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AE1D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9811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9A90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386449"/>
    <w:multiLevelType w:val="hybridMultilevel"/>
    <w:tmpl w:val="6830772A"/>
    <w:lvl w:ilvl="0" w:tplc="A576452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556E15"/>
    <w:multiLevelType w:val="hybridMultilevel"/>
    <w:tmpl w:val="0A304910"/>
    <w:lvl w:ilvl="0" w:tplc="F702A88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8A626E"/>
    <w:multiLevelType w:val="hybridMultilevel"/>
    <w:tmpl w:val="B5504A16"/>
    <w:lvl w:ilvl="0" w:tplc="A4D4F1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840F0C">
      <w:start w:val="34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0E31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98A0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0614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74F6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6204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CFB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8A8E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DE6078"/>
    <w:multiLevelType w:val="hybridMultilevel"/>
    <w:tmpl w:val="44C6CB4A"/>
    <w:lvl w:ilvl="0" w:tplc="69844B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36DB4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283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48D2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961F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904A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5A9C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9C1B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1464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8C627FF"/>
    <w:multiLevelType w:val="hybridMultilevel"/>
    <w:tmpl w:val="1E3EAC1C"/>
    <w:lvl w:ilvl="0" w:tplc="53BA6A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6AB36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DE1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18A0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D0B9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5E20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BCF0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0874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A0C2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C33A4C"/>
    <w:multiLevelType w:val="hybridMultilevel"/>
    <w:tmpl w:val="5798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AB29E0"/>
    <w:multiLevelType w:val="hybridMultilevel"/>
    <w:tmpl w:val="424CD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F348E1"/>
    <w:multiLevelType w:val="hybridMultilevel"/>
    <w:tmpl w:val="3C16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327503"/>
    <w:multiLevelType w:val="hybridMultilevel"/>
    <w:tmpl w:val="A74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BE24ED"/>
    <w:multiLevelType w:val="hybridMultilevel"/>
    <w:tmpl w:val="89C4A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F57BE7"/>
    <w:multiLevelType w:val="hybridMultilevel"/>
    <w:tmpl w:val="422A9298"/>
    <w:lvl w:ilvl="0" w:tplc="A576452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7"/>
  </w:num>
  <w:num w:numId="4">
    <w:abstractNumId w:val="13"/>
  </w:num>
  <w:num w:numId="5">
    <w:abstractNumId w:val="14"/>
  </w:num>
  <w:num w:numId="6">
    <w:abstractNumId w:val="5"/>
  </w:num>
  <w:num w:numId="7">
    <w:abstractNumId w:val="12"/>
  </w:num>
  <w:num w:numId="8">
    <w:abstractNumId w:val="15"/>
  </w:num>
  <w:num w:numId="9">
    <w:abstractNumId w:val="16"/>
  </w:num>
  <w:num w:numId="10">
    <w:abstractNumId w:val="1"/>
  </w:num>
  <w:num w:numId="11">
    <w:abstractNumId w:val="0"/>
  </w:num>
  <w:num w:numId="12">
    <w:abstractNumId w:val="3"/>
  </w:num>
  <w:num w:numId="13">
    <w:abstractNumId w:val="11"/>
  </w:num>
  <w:num w:numId="14">
    <w:abstractNumId w:val="10"/>
  </w:num>
  <w:num w:numId="15">
    <w:abstractNumId w:val="9"/>
  </w:num>
  <w:num w:numId="16">
    <w:abstractNumId w:val="2"/>
  </w:num>
  <w:num w:numId="17">
    <w:abstractNumId w:val="6"/>
  </w:num>
  <w:num w:numId="18">
    <w:abstractNumId w:val="4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trackRevisions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E45EA"/>
    <w:rsid w:val="00017060"/>
    <w:rsid w:val="00021A67"/>
    <w:rsid w:val="0002497C"/>
    <w:rsid w:val="00040C57"/>
    <w:rsid w:val="00045CE4"/>
    <w:rsid w:val="00064E96"/>
    <w:rsid w:val="00082FE4"/>
    <w:rsid w:val="000961A6"/>
    <w:rsid w:val="000C43F6"/>
    <w:rsid w:val="000D1960"/>
    <w:rsid w:val="000F1E39"/>
    <w:rsid w:val="000F2097"/>
    <w:rsid w:val="00100631"/>
    <w:rsid w:val="00117502"/>
    <w:rsid w:val="00142430"/>
    <w:rsid w:val="001505C8"/>
    <w:rsid w:val="00150B29"/>
    <w:rsid w:val="00164990"/>
    <w:rsid w:val="00176D7E"/>
    <w:rsid w:val="00186521"/>
    <w:rsid w:val="001A0C66"/>
    <w:rsid w:val="001A4122"/>
    <w:rsid w:val="001A506C"/>
    <w:rsid w:val="001C4E05"/>
    <w:rsid w:val="001E4CCC"/>
    <w:rsid w:val="002070BF"/>
    <w:rsid w:val="00222248"/>
    <w:rsid w:val="00223731"/>
    <w:rsid w:val="00226D60"/>
    <w:rsid w:val="00235A39"/>
    <w:rsid w:val="002371D6"/>
    <w:rsid w:val="00241820"/>
    <w:rsid w:val="0024335C"/>
    <w:rsid w:val="0026291E"/>
    <w:rsid w:val="00266870"/>
    <w:rsid w:val="00282176"/>
    <w:rsid w:val="0028707D"/>
    <w:rsid w:val="002C61F0"/>
    <w:rsid w:val="0030384E"/>
    <w:rsid w:val="00305D25"/>
    <w:rsid w:val="0033085E"/>
    <w:rsid w:val="00330A6C"/>
    <w:rsid w:val="00332F5C"/>
    <w:rsid w:val="0033312F"/>
    <w:rsid w:val="00341CFB"/>
    <w:rsid w:val="0034291F"/>
    <w:rsid w:val="00360BC6"/>
    <w:rsid w:val="003B72EA"/>
    <w:rsid w:val="003C2A84"/>
    <w:rsid w:val="003E1BCB"/>
    <w:rsid w:val="003E3200"/>
    <w:rsid w:val="003E4440"/>
    <w:rsid w:val="003E4BB0"/>
    <w:rsid w:val="003E4EFA"/>
    <w:rsid w:val="00400963"/>
    <w:rsid w:val="004441D5"/>
    <w:rsid w:val="00466C7C"/>
    <w:rsid w:val="004C26E4"/>
    <w:rsid w:val="004E5F23"/>
    <w:rsid w:val="004E7EA5"/>
    <w:rsid w:val="0053029F"/>
    <w:rsid w:val="005312B2"/>
    <w:rsid w:val="00550D9A"/>
    <w:rsid w:val="00557968"/>
    <w:rsid w:val="00557AEC"/>
    <w:rsid w:val="00561EE6"/>
    <w:rsid w:val="00592DD6"/>
    <w:rsid w:val="005A1ABC"/>
    <w:rsid w:val="005E06E6"/>
    <w:rsid w:val="005E14F9"/>
    <w:rsid w:val="00601773"/>
    <w:rsid w:val="00612B65"/>
    <w:rsid w:val="00616017"/>
    <w:rsid w:val="006350F7"/>
    <w:rsid w:val="0063715E"/>
    <w:rsid w:val="006412F0"/>
    <w:rsid w:val="00641A77"/>
    <w:rsid w:val="00666949"/>
    <w:rsid w:val="00672F89"/>
    <w:rsid w:val="00674051"/>
    <w:rsid w:val="00690C74"/>
    <w:rsid w:val="006B4EE3"/>
    <w:rsid w:val="006C0DCA"/>
    <w:rsid w:val="006E0162"/>
    <w:rsid w:val="006E665F"/>
    <w:rsid w:val="006F4080"/>
    <w:rsid w:val="006F43BB"/>
    <w:rsid w:val="00700289"/>
    <w:rsid w:val="00706D2A"/>
    <w:rsid w:val="00734451"/>
    <w:rsid w:val="00747C31"/>
    <w:rsid w:val="00762D5F"/>
    <w:rsid w:val="00782B0B"/>
    <w:rsid w:val="00793EC3"/>
    <w:rsid w:val="007B3D32"/>
    <w:rsid w:val="007B5367"/>
    <w:rsid w:val="007C5DA9"/>
    <w:rsid w:val="007D409B"/>
    <w:rsid w:val="007D5089"/>
    <w:rsid w:val="007E22E2"/>
    <w:rsid w:val="007F5AA4"/>
    <w:rsid w:val="00836CE3"/>
    <w:rsid w:val="00840DBC"/>
    <w:rsid w:val="00841830"/>
    <w:rsid w:val="00856929"/>
    <w:rsid w:val="00891AC5"/>
    <w:rsid w:val="009107B6"/>
    <w:rsid w:val="00934D8B"/>
    <w:rsid w:val="00945644"/>
    <w:rsid w:val="0095252B"/>
    <w:rsid w:val="00976E9F"/>
    <w:rsid w:val="00981544"/>
    <w:rsid w:val="00994B1F"/>
    <w:rsid w:val="009B0D8B"/>
    <w:rsid w:val="009F1F77"/>
    <w:rsid w:val="00A30C8E"/>
    <w:rsid w:val="00A51304"/>
    <w:rsid w:val="00A52980"/>
    <w:rsid w:val="00A56AF3"/>
    <w:rsid w:val="00A71ED2"/>
    <w:rsid w:val="00A84D8F"/>
    <w:rsid w:val="00A903D4"/>
    <w:rsid w:val="00AA0986"/>
    <w:rsid w:val="00AC2A69"/>
    <w:rsid w:val="00AD1123"/>
    <w:rsid w:val="00AF358C"/>
    <w:rsid w:val="00B03AC6"/>
    <w:rsid w:val="00B03CF5"/>
    <w:rsid w:val="00B23672"/>
    <w:rsid w:val="00B44838"/>
    <w:rsid w:val="00B51B31"/>
    <w:rsid w:val="00B9410A"/>
    <w:rsid w:val="00BA34D1"/>
    <w:rsid w:val="00BA7234"/>
    <w:rsid w:val="00BB3EDB"/>
    <w:rsid w:val="00BB4842"/>
    <w:rsid w:val="00C114FB"/>
    <w:rsid w:val="00C539AF"/>
    <w:rsid w:val="00C64D54"/>
    <w:rsid w:val="00C91BA7"/>
    <w:rsid w:val="00CB51A4"/>
    <w:rsid w:val="00CC0BDC"/>
    <w:rsid w:val="00CD614C"/>
    <w:rsid w:val="00CE45EA"/>
    <w:rsid w:val="00CF1E0D"/>
    <w:rsid w:val="00D02A53"/>
    <w:rsid w:val="00D077FF"/>
    <w:rsid w:val="00D312BA"/>
    <w:rsid w:val="00D421FE"/>
    <w:rsid w:val="00D461B0"/>
    <w:rsid w:val="00D67D24"/>
    <w:rsid w:val="00D80EC4"/>
    <w:rsid w:val="00DB059B"/>
    <w:rsid w:val="00DB0767"/>
    <w:rsid w:val="00DB1ACC"/>
    <w:rsid w:val="00DB548E"/>
    <w:rsid w:val="00DC1A1A"/>
    <w:rsid w:val="00DF166F"/>
    <w:rsid w:val="00E369B6"/>
    <w:rsid w:val="00E720BB"/>
    <w:rsid w:val="00E744F3"/>
    <w:rsid w:val="00E85030"/>
    <w:rsid w:val="00EA1F3E"/>
    <w:rsid w:val="00EB2CF9"/>
    <w:rsid w:val="00EB51DF"/>
    <w:rsid w:val="00EC01F3"/>
    <w:rsid w:val="00EF300F"/>
    <w:rsid w:val="00EF64A4"/>
    <w:rsid w:val="00EF67F7"/>
    <w:rsid w:val="00F2264A"/>
    <w:rsid w:val="00F25B99"/>
    <w:rsid w:val="00F83946"/>
    <w:rsid w:val="00FA642C"/>
    <w:rsid w:val="00FD08D5"/>
    <w:rsid w:val="00FE1637"/>
    <w:rsid w:val="00FE3D0B"/>
    <w:rsid w:val="00FF0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946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9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9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9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5EA"/>
    <w:pPr>
      <w:ind w:left="720"/>
    </w:pPr>
    <w:rPr>
      <w:rFonts w:cs="Calibri"/>
    </w:rPr>
  </w:style>
  <w:style w:type="table" w:styleId="TableGrid">
    <w:name w:val="Table Grid"/>
    <w:basedOn w:val="TableNormal"/>
    <w:uiPriority w:val="59"/>
    <w:rsid w:val="00EC0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E3D0B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50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03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850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030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0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30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49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249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49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249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8394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83946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83946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LightList-Accent11">
    <w:name w:val="Light List - Accent 11"/>
    <w:basedOn w:val="TableNormal"/>
    <w:uiPriority w:val="61"/>
    <w:rsid w:val="00A529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unhideWhenUsed/>
    <w:rsid w:val="003E44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44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4440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4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4440"/>
    <w:rPr>
      <w:rFonts w:ascii="Calibri" w:eastAsia="Times New Roman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6291E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946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9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9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9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5EA"/>
    <w:pPr>
      <w:ind w:left="720"/>
    </w:pPr>
    <w:rPr>
      <w:rFonts w:cs="Calibri"/>
    </w:rPr>
  </w:style>
  <w:style w:type="table" w:styleId="TableGrid">
    <w:name w:val="Table Grid"/>
    <w:basedOn w:val="TableNormal"/>
    <w:uiPriority w:val="59"/>
    <w:rsid w:val="00EC0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E3D0B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50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03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850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030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0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30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49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249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49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249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8394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83946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83946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LightList-Accent11">
    <w:name w:val="Light List - Accent 11"/>
    <w:basedOn w:val="TableNormal"/>
    <w:uiPriority w:val="61"/>
    <w:rsid w:val="00A529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unhideWhenUsed/>
    <w:rsid w:val="003E44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44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4440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4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4440"/>
    <w:rPr>
      <w:rFonts w:ascii="Calibri" w:eastAsia="Times New Roman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6291E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2233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0133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7413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786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884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30762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782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88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1290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59522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3556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6642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904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1165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4763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6093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4382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0127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4846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4716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6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19958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4852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5194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9472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587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1465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80359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1301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0213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530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9579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4249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0148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2823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49A1A407792B4496408C038BD7F220" ma:contentTypeVersion="10" ma:contentTypeDescription="Create a new document." ma:contentTypeScope="" ma:versionID="f66ecf9a06648e7a50fd8c5eaaf1bc68">
  <xsd:schema xmlns:xsd="http://www.w3.org/2001/XMLSchema" xmlns:xs="http://www.w3.org/2001/XMLSchema" xmlns:p="http://schemas.microsoft.com/office/2006/metadata/properties" xmlns:ns2="82d40ca3-cebb-46e6-816c-9be1f7932c68" targetNamespace="http://schemas.microsoft.com/office/2006/metadata/properties" ma:root="true" ma:fieldsID="f40ee4ecf55d120bc727995c5b071015" ns2:_="">
    <xsd:import namespace="82d40ca3-cebb-46e6-816c-9be1f7932c68"/>
    <xsd:element name="properties">
      <xsd:complexType>
        <xsd:sequence>
          <xsd:element name="documentManagement">
            <xsd:complexType>
              <xsd:all>
                <xsd:element ref="ns2:MRD_x002f_Ref"/>
                <xsd:element ref="ns2:BIM_x0020_Product" minOccurs="0"/>
                <xsd:element ref="ns2:BIM_x0020_Release_x0020_Cycle"/>
                <xsd:element ref="ns2:Document_x0020_State" minOccurs="0"/>
                <xsd:element ref="ns2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40ca3-cebb-46e6-816c-9be1f7932c68" elementFormDefault="qualified">
    <xsd:import namespace="http://schemas.microsoft.com/office/2006/documentManagement/types"/>
    <xsd:import namespace="http://schemas.microsoft.com/office/infopath/2007/PartnerControls"/>
    <xsd:element name="MRD_x002f_Ref" ma:index="2" ma:displayName="PRD/MRD/Ref" ma:description="Indicate whether the document is an MRD or a supporting reference." ma:format="Dropdown" ma:internalName="MRD_x002f_Ref">
      <xsd:simpleType>
        <xsd:restriction base="dms:Choice">
          <xsd:enumeration value="PRD"/>
          <xsd:enumeration value="MRD"/>
          <xsd:enumeration value="Reference"/>
        </xsd:restriction>
      </xsd:simpleType>
    </xsd:element>
    <xsd:element name="BIM_x0020_Product" ma:index="3" nillable="true" ma:displayName="BIM Product" ma:list="{04de836a-3731-4efa-8c43-cf35a559002b}" ma:internalName="BIM_x0020_Product" ma:readOnly="false" ma:showField="Title">
      <xsd:simpleType>
        <xsd:restriction base="dms:Lookup"/>
      </xsd:simpleType>
    </xsd:element>
    <xsd:element name="BIM_x0020_Release_x0020_Cycle" ma:index="4" ma:displayName="BIM Release Cycle" ma:list="{ab31bc00-b5b2-4854-aafb-53fb427fca28}" ma:internalName="BIM_x0020_Release_x0020_Cycle" ma:readOnly="false" ma:showField="Title">
      <xsd:simpleType>
        <xsd:restriction base="dms:Lookup"/>
      </xsd:simpleType>
    </xsd:element>
    <xsd:element name="Document_x0020_State" ma:index="5" nillable="true" ma:displayName="Document State" ma:format="Dropdown" ma:internalName="Document_x0020_State">
      <xsd:simpleType>
        <xsd:restriction base="dms:Choice">
          <xsd:enumeration value="Draft (not ready for review)"/>
          <xsd:enumeration value="Draft (under review)"/>
          <xsd:enumeration value="Final"/>
        </xsd:restriction>
      </xsd:simpleType>
    </xsd:element>
    <xsd:element name="Owner" ma:index="6" nillable="true" ma:displayName="Owner" ma:description="The person responsible for the content of this document" ma:list="UserInfo" ma:SharePointGroup="0" ma:internalName="Owne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MRD_x002f_Ref xmlns="82d40ca3-cebb-46e6-816c-9be1f7932c68">PRD</MRD_x002f_Ref>
    <BIM_x0020_Product xmlns="82d40ca3-cebb-46e6-816c-9be1f7932c68">4</BIM_x0020_Product>
    <BIM_x0020_Release_x0020_Cycle xmlns="82d40ca3-cebb-46e6-816c-9be1f7932c68">5</BIM_x0020_Release_x0020_Cycle>
    <Document_x0020_State xmlns="82d40ca3-cebb-46e6-816c-9be1f7932c68">Draft (under review)</Document_x0020_State>
    <Owner xmlns="82d40ca3-cebb-46e6-816c-9be1f7932c68">
      <UserInfo>
        <DisplayName>ADS\haucka</DisplayName>
        <AccountId>48</AccountId>
        <AccountType/>
      </UserInfo>
    </Own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F37C2-11C4-42EE-A960-9A63CA696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d40ca3-cebb-46e6-816c-9be1f7932c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3AB700-DBB8-4E78-9A58-C0F773B2A554}">
  <ds:schemaRefs>
    <ds:schemaRef ds:uri="http://schemas.microsoft.com/office/2006/metadata/properties"/>
    <ds:schemaRef ds:uri="82d40ca3-cebb-46e6-816c-9be1f7932c68"/>
  </ds:schemaRefs>
</ds:datastoreItem>
</file>

<file path=customXml/itemProps3.xml><?xml version="1.0" encoding="utf-8"?>
<ds:datastoreItem xmlns:ds="http://schemas.openxmlformats.org/officeDocument/2006/customXml" ds:itemID="{1786D1F2-0313-4141-8D61-C3C233BE0E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AF3F82-6961-4E34-B177-0899BB449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Brief 2013 - Performance</vt:lpstr>
    </vt:vector>
  </TitlesOfParts>
  <Company>Autodesk, Inc.</Company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Brief 2013 - Performance</dc:title>
  <dc:creator>Rebecca Richkus</dc:creator>
  <cp:lastModifiedBy>Jeremy Tammik</cp:lastModifiedBy>
  <cp:revision>3</cp:revision>
  <dcterms:created xsi:type="dcterms:W3CDTF">2011-04-06T18:30:00Z</dcterms:created>
  <dcterms:modified xsi:type="dcterms:W3CDTF">2011-04-06T23:22:00Z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0x0101003049A1A407792B4496408C038BD7F220</vt:lpwstr>
  </property>
</Properties>
</file>